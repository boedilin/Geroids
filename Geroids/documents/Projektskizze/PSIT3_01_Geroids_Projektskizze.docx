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1400" w14:textId="77777777" w:rsidR="00177881" w:rsidRDefault="00177881" w:rsidP="00B70CAD">
      <w:pPr>
        <w:pStyle w:val="KeinLeerraum"/>
      </w:pPr>
    </w:p>
    <w:p w14:paraId="5EF821BC" w14:textId="77777777" w:rsidR="00177881" w:rsidRDefault="00177881" w:rsidP="00B70CAD">
      <w:pPr>
        <w:pStyle w:val="KeinLeerraum"/>
      </w:pPr>
    </w:p>
    <w:p w14:paraId="7551E6A6" w14:textId="77777777" w:rsidR="00C1652C" w:rsidRDefault="00C1652C" w:rsidP="00B70CAD">
      <w:pPr>
        <w:pStyle w:val="KeinLeerraum"/>
        <w:jc w:val="center"/>
      </w:pPr>
    </w:p>
    <w:p w14:paraId="620A67B0" w14:textId="77777777" w:rsidR="00C1652C" w:rsidRDefault="00C1652C" w:rsidP="00B70CAD">
      <w:pPr>
        <w:pStyle w:val="KeinLeerraum"/>
        <w:jc w:val="center"/>
      </w:pPr>
    </w:p>
    <w:p w14:paraId="4438AEAB" w14:textId="77777777" w:rsidR="00E35877" w:rsidRDefault="00E35877" w:rsidP="00B70CAD">
      <w:pPr>
        <w:pStyle w:val="KeinLeerraum"/>
        <w:jc w:val="center"/>
      </w:pPr>
    </w:p>
    <w:p w14:paraId="4D91A6E5" w14:textId="77777777" w:rsidR="00E35877" w:rsidRPr="005612CD" w:rsidRDefault="00C1652C" w:rsidP="00B70CAD">
      <w:pPr>
        <w:pStyle w:val="KeinLeerraum"/>
        <w:jc w:val="center"/>
        <w:rPr>
          <w:b/>
          <w:i/>
          <w:sz w:val="32"/>
        </w:rPr>
      </w:pPr>
      <w:r w:rsidRPr="005612CD">
        <w:rPr>
          <w:b/>
          <w:i/>
          <w:sz w:val="32"/>
        </w:rPr>
        <w:t>Projektskizze</w:t>
      </w:r>
      <w:r w:rsidR="00A256C2">
        <w:rPr>
          <w:b/>
          <w:i/>
          <w:sz w:val="32"/>
        </w:rPr>
        <w:t xml:space="preserve"> "Geroids"</w:t>
      </w:r>
    </w:p>
    <w:p w14:paraId="67BC71AF" w14:textId="77777777" w:rsidR="00E35877" w:rsidRDefault="00E35877" w:rsidP="00B70CAD">
      <w:pPr>
        <w:pStyle w:val="KeinLeerraum"/>
        <w:jc w:val="center"/>
      </w:pPr>
    </w:p>
    <w:p w14:paraId="43624641" w14:textId="77777777" w:rsidR="00911F3F" w:rsidRDefault="00911F3F" w:rsidP="00B70CAD">
      <w:pPr>
        <w:pStyle w:val="KeinLeerraum"/>
        <w:jc w:val="center"/>
      </w:pPr>
    </w:p>
    <w:p w14:paraId="2C2DF2DF" w14:textId="1168509B" w:rsidR="00B70CAD" w:rsidRDefault="00EF57C4" w:rsidP="00B70CAD">
      <w:pPr>
        <w:pStyle w:val="KeinLeerraum"/>
        <w:jc w:val="center"/>
        <w:rPr>
          <w:smallCaps/>
        </w:rPr>
      </w:pPr>
      <w:r w:rsidRPr="005612CD">
        <w:rPr>
          <w:smallCaps/>
        </w:rPr>
        <w:t>e</w:t>
      </w:r>
      <w:r w:rsidR="00A256C2" w:rsidRPr="005612CD">
        <w:rPr>
          <w:smallCaps/>
        </w:rPr>
        <w:t>in 2D-</w:t>
      </w:r>
      <w:r w:rsidR="00ED1ED4">
        <w:rPr>
          <w:smallCaps/>
        </w:rPr>
        <w:t>Arcade</w:t>
      </w:r>
      <w:r w:rsidR="00A256C2" w:rsidRPr="005612CD">
        <w:rPr>
          <w:smallCaps/>
        </w:rPr>
        <w:t>game</w:t>
      </w:r>
      <w:r w:rsidRPr="005612CD">
        <w:rPr>
          <w:smallCaps/>
        </w:rPr>
        <w:t xml:space="preserve"> für klein und </w:t>
      </w:r>
      <w:r>
        <w:rPr>
          <w:smallCaps/>
        </w:rPr>
        <w:t>GROSS</w:t>
      </w:r>
    </w:p>
    <w:p w14:paraId="79CB24E2" w14:textId="77777777" w:rsidR="00177881" w:rsidRDefault="00177881" w:rsidP="00B70CAD">
      <w:pPr>
        <w:pStyle w:val="KeinLeerraum"/>
        <w:jc w:val="center"/>
        <w:rPr>
          <w:smallCaps/>
        </w:rPr>
      </w:pPr>
    </w:p>
    <w:p w14:paraId="0152E412" w14:textId="77777777" w:rsidR="00177881" w:rsidRDefault="00177881" w:rsidP="00B70CAD">
      <w:pPr>
        <w:pStyle w:val="KeinLeerraum"/>
        <w:jc w:val="center"/>
        <w:rPr>
          <w:smallCaps/>
        </w:rPr>
      </w:pPr>
    </w:p>
    <w:p w14:paraId="640444A7" w14:textId="77777777" w:rsidR="00177881" w:rsidRPr="005612CD" w:rsidRDefault="00177881" w:rsidP="00B70CAD">
      <w:pPr>
        <w:pStyle w:val="KeinLeerraum"/>
        <w:jc w:val="center"/>
        <w:rPr>
          <w:smallCaps/>
        </w:rPr>
      </w:pPr>
    </w:p>
    <w:p w14:paraId="12CAAAC4" w14:textId="77777777" w:rsidR="00B70CAD" w:rsidRDefault="00B70CAD" w:rsidP="00B70CAD">
      <w:pPr>
        <w:pStyle w:val="KeinLeerraum"/>
        <w:jc w:val="center"/>
      </w:pPr>
    </w:p>
    <w:p w14:paraId="0405D5F5" w14:textId="77777777" w:rsidR="00177881" w:rsidRDefault="00177881" w:rsidP="00B70CAD">
      <w:pPr>
        <w:pStyle w:val="KeinLeerraum"/>
        <w:jc w:val="center"/>
      </w:pPr>
    </w:p>
    <w:p w14:paraId="6EEDC6AF" w14:textId="77777777" w:rsidR="00C1652C" w:rsidRPr="00C1652C" w:rsidRDefault="00C1652C" w:rsidP="00B70CAD">
      <w:pPr>
        <w:pStyle w:val="KeinLeerraum"/>
        <w:jc w:val="center"/>
      </w:pPr>
    </w:p>
    <w:p w14:paraId="32EC07A2" w14:textId="21E2F933" w:rsidR="00C1652C" w:rsidRPr="00C1652C" w:rsidRDefault="00ED1ED4" w:rsidP="00B70CAD">
      <w:pPr>
        <w:pStyle w:val="KeinLeerraum"/>
        <w:jc w:val="center"/>
      </w:pPr>
      <w:r>
        <w:rPr>
          <w:noProof/>
          <w:lang w:eastAsia="de-CH"/>
        </w:rPr>
        <w:drawing>
          <wp:inline distT="0" distB="0" distL="0" distR="0" wp14:anchorId="04B465B7" wp14:editId="0811CEBF">
            <wp:extent cx="5760720" cy="2324759"/>
            <wp:effectExtent l="0" t="0" r="0" b="0"/>
            <wp:docPr id="6" name="Grafik 6" descr="C:\Users\Arben\AppData\Local\Microsoft\Windows\INetCacheContent.Word\logo_rocket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ben\AppData\Local\Microsoft\Windows\INetCacheContent.Word\logo_rocket_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24759"/>
                    </a:xfrm>
                    <a:prstGeom prst="rect">
                      <a:avLst/>
                    </a:prstGeom>
                    <a:noFill/>
                    <a:ln>
                      <a:noFill/>
                    </a:ln>
                  </pic:spPr>
                </pic:pic>
              </a:graphicData>
            </a:graphic>
          </wp:inline>
        </w:drawing>
      </w:r>
    </w:p>
    <w:p w14:paraId="23EDA699" w14:textId="77777777" w:rsidR="00C1652C" w:rsidRPr="00C1652C" w:rsidRDefault="00C1652C" w:rsidP="00B70CAD">
      <w:pPr>
        <w:pStyle w:val="KeinLeerraum"/>
        <w:jc w:val="center"/>
      </w:pPr>
    </w:p>
    <w:p w14:paraId="6F1CFFC4" w14:textId="77777777" w:rsidR="00C1652C" w:rsidRPr="00C1652C" w:rsidRDefault="00C1652C" w:rsidP="00B70CAD">
      <w:pPr>
        <w:pStyle w:val="KeinLeerraum"/>
        <w:jc w:val="center"/>
      </w:pPr>
    </w:p>
    <w:p w14:paraId="468CE748" w14:textId="77777777" w:rsidR="00177881" w:rsidRDefault="00177881" w:rsidP="00B70CAD">
      <w:pPr>
        <w:pStyle w:val="KeinLeerraum"/>
        <w:jc w:val="center"/>
        <w:rPr>
          <w:sz w:val="32"/>
          <w:u w:val="single"/>
        </w:rPr>
      </w:pPr>
    </w:p>
    <w:p w14:paraId="26919059" w14:textId="77777777" w:rsidR="00177881" w:rsidRDefault="00177881" w:rsidP="00B70CAD">
      <w:pPr>
        <w:pStyle w:val="KeinLeerraum"/>
        <w:jc w:val="center"/>
        <w:rPr>
          <w:sz w:val="32"/>
          <w:u w:val="single"/>
        </w:rPr>
      </w:pPr>
    </w:p>
    <w:p w14:paraId="395B5BFB" w14:textId="77777777" w:rsidR="00B70CAD" w:rsidRPr="005612CD" w:rsidRDefault="00EF57C4" w:rsidP="00B70CAD">
      <w:pPr>
        <w:pStyle w:val="KeinLeerraum"/>
        <w:jc w:val="center"/>
        <w:rPr>
          <w:sz w:val="32"/>
          <w:u w:val="single"/>
        </w:rPr>
      </w:pPr>
      <w:r w:rsidRPr="005612CD">
        <w:rPr>
          <w:sz w:val="32"/>
          <w:u w:val="single"/>
        </w:rPr>
        <w:t xml:space="preserve">Projektteam PSIT3 </w:t>
      </w:r>
      <w:r w:rsidR="00B70CAD" w:rsidRPr="005612CD">
        <w:rPr>
          <w:sz w:val="32"/>
          <w:u w:val="single"/>
        </w:rPr>
        <w:t>Gruppe 01</w:t>
      </w:r>
    </w:p>
    <w:p w14:paraId="00E48820" w14:textId="77777777" w:rsidR="00E35877" w:rsidRPr="001A7A5F" w:rsidRDefault="00E35877" w:rsidP="00B70CAD">
      <w:pPr>
        <w:pStyle w:val="KeinLeerraum"/>
        <w:jc w:val="center"/>
        <w:rPr>
          <w:sz w:val="32"/>
        </w:rPr>
      </w:pPr>
    </w:p>
    <w:p w14:paraId="5A46E23B" w14:textId="77777777" w:rsidR="00B70CAD" w:rsidRPr="001A7A5F" w:rsidRDefault="00B70CAD" w:rsidP="00B70CAD">
      <w:pPr>
        <w:pStyle w:val="KeinLeerraum"/>
        <w:jc w:val="center"/>
        <w:rPr>
          <w:sz w:val="32"/>
        </w:rPr>
      </w:pPr>
      <w:r w:rsidRPr="001A7A5F">
        <w:rPr>
          <w:sz w:val="32"/>
        </w:rPr>
        <w:t>Arben Shabani (PL)</w:t>
      </w:r>
    </w:p>
    <w:p w14:paraId="6C61CA86" w14:textId="77777777" w:rsidR="00B70CAD" w:rsidRPr="001A7A5F" w:rsidRDefault="00B70CAD" w:rsidP="00B70CAD">
      <w:pPr>
        <w:pStyle w:val="KeinLeerraum"/>
        <w:jc w:val="center"/>
        <w:rPr>
          <w:sz w:val="32"/>
        </w:rPr>
      </w:pPr>
      <w:r w:rsidRPr="001A7A5F">
        <w:rPr>
          <w:sz w:val="32"/>
        </w:rPr>
        <w:t>Linda Bödi</w:t>
      </w:r>
    </w:p>
    <w:p w14:paraId="7EA35ADB" w14:textId="77777777" w:rsidR="00B70CAD" w:rsidRPr="001A7A5F" w:rsidRDefault="00B70CAD" w:rsidP="00B70CAD">
      <w:pPr>
        <w:pStyle w:val="KeinLeerraum"/>
        <w:jc w:val="center"/>
        <w:rPr>
          <w:sz w:val="32"/>
        </w:rPr>
      </w:pPr>
      <w:r w:rsidRPr="001A7A5F">
        <w:rPr>
          <w:sz w:val="32"/>
        </w:rPr>
        <w:t>Valentin Bossi</w:t>
      </w:r>
    </w:p>
    <w:p w14:paraId="5BE17E37" w14:textId="77777777" w:rsidR="00B70CAD" w:rsidRPr="001A7A5F" w:rsidRDefault="00B70CAD" w:rsidP="00B70CAD">
      <w:pPr>
        <w:pStyle w:val="KeinLeerraum"/>
        <w:jc w:val="center"/>
        <w:rPr>
          <w:sz w:val="32"/>
        </w:rPr>
      </w:pPr>
      <w:r w:rsidRPr="001A7A5F">
        <w:rPr>
          <w:sz w:val="32"/>
        </w:rPr>
        <w:t>Matthias Kaderli</w:t>
      </w:r>
    </w:p>
    <w:p w14:paraId="74B3EB27" w14:textId="77777777" w:rsidR="00B70CAD" w:rsidRDefault="00B70CAD" w:rsidP="00182EEA">
      <w:pPr>
        <w:pStyle w:val="KeinLeerraum"/>
      </w:pPr>
    </w:p>
    <w:p w14:paraId="35513BF1" w14:textId="77777777" w:rsidR="00182EEA" w:rsidRDefault="00182EEA" w:rsidP="00182EEA">
      <w:pPr>
        <w:pStyle w:val="KeinLeerraum"/>
      </w:pPr>
    </w:p>
    <w:p w14:paraId="0875614C" w14:textId="77777777" w:rsidR="00182EEA" w:rsidRDefault="00182EEA" w:rsidP="00182EEA">
      <w:pPr>
        <w:pStyle w:val="KeinLeerraum"/>
      </w:pPr>
    </w:p>
    <w:p w14:paraId="1A2264CC" w14:textId="21EBF20E" w:rsidR="00182EEA" w:rsidRDefault="00182EEA" w:rsidP="00182EEA">
      <w:pPr>
        <w:pStyle w:val="KeinLeerraum"/>
      </w:pPr>
    </w:p>
    <w:p w14:paraId="3481A4D3" w14:textId="77777777" w:rsidR="00182EEA" w:rsidRDefault="00182EEA" w:rsidP="00182EEA">
      <w:pPr>
        <w:pStyle w:val="KeinLeerraum"/>
      </w:pPr>
    </w:p>
    <w:p w14:paraId="6025ED3F" w14:textId="77777777" w:rsidR="00BB790F" w:rsidRDefault="00BB790F" w:rsidP="00182EEA">
      <w:pPr>
        <w:pStyle w:val="KeinLeerraum"/>
      </w:pPr>
    </w:p>
    <w:p w14:paraId="2A0B6A05" w14:textId="77777777" w:rsidR="00BB790F" w:rsidRDefault="00BB790F" w:rsidP="00182EEA">
      <w:pPr>
        <w:pStyle w:val="KeinLeerraum"/>
      </w:pPr>
    </w:p>
    <w:p w14:paraId="21CC539E" w14:textId="77777777" w:rsidR="00E51D74" w:rsidRDefault="00E51D74">
      <w:pPr>
        <w:rPr>
          <w:b/>
          <w:sz w:val="24"/>
        </w:rPr>
      </w:pPr>
      <w:r>
        <w:rPr>
          <w:b/>
          <w:sz w:val="24"/>
        </w:rPr>
        <w:br w:type="page"/>
      </w:r>
    </w:p>
    <w:p w14:paraId="36B090A4" w14:textId="5559EAEC" w:rsidR="00182EEA" w:rsidRPr="001A7A5F" w:rsidRDefault="001E0406" w:rsidP="00DE269E">
      <w:pPr>
        <w:pStyle w:val="KeinLeerraum"/>
        <w:jc w:val="center"/>
        <w:rPr>
          <w:b/>
          <w:sz w:val="24"/>
        </w:rPr>
      </w:pPr>
      <w:r>
        <w:rPr>
          <w:b/>
          <w:sz w:val="24"/>
        </w:rPr>
        <w:lastRenderedPageBreak/>
        <w:t>Inhaltsverzeichnis</w:t>
      </w:r>
    </w:p>
    <w:sdt>
      <w:sdtPr>
        <w:rPr>
          <w:rFonts w:asciiTheme="minorHAnsi" w:eastAsiaTheme="minorHAnsi" w:hAnsiTheme="minorHAnsi" w:cstheme="minorBidi"/>
          <w:color w:val="auto"/>
          <w:sz w:val="22"/>
          <w:szCs w:val="22"/>
          <w:lang w:val="de-DE" w:eastAsia="en-US"/>
        </w:rPr>
        <w:id w:val="-77832643"/>
        <w:docPartObj>
          <w:docPartGallery w:val="Table of Contents"/>
          <w:docPartUnique/>
        </w:docPartObj>
      </w:sdtPr>
      <w:sdtEndPr>
        <w:rPr>
          <w:b/>
          <w:bCs/>
        </w:rPr>
      </w:sdtEndPr>
      <w:sdtContent>
        <w:p w14:paraId="2EA9BEEB" w14:textId="77777777" w:rsidR="00E35877" w:rsidRDefault="00E35877">
          <w:pPr>
            <w:pStyle w:val="Inhaltsverzeichnisberschrift"/>
          </w:pPr>
          <w:r>
            <w:rPr>
              <w:lang w:val="de-DE"/>
            </w:rPr>
            <w:t>Inhalt</w:t>
          </w:r>
        </w:p>
        <w:p w14:paraId="410E00F5" w14:textId="0B79440F" w:rsidR="00E40424" w:rsidRPr="00E40424" w:rsidRDefault="00E35877">
          <w:pPr>
            <w:pStyle w:val="Verzeichnis1"/>
            <w:tabs>
              <w:tab w:val="right" w:leader="dot" w:pos="9062"/>
            </w:tabs>
            <w:rPr>
              <w:rFonts w:eastAsiaTheme="minorEastAsia"/>
              <w:noProof/>
              <w:lang w:eastAsia="de-CH"/>
            </w:rPr>
          </w:pPr>
          <w:r w:rsidRPr="00E40424">
            <w:fldChar w:fldCharType="begin"/>
          </w:r>
          <w:r w:rsidRPr="00E40424">
            <w:instrText xml:space="preserve"> </w:instrText>
          </w:r>
          <w:r w:rsidR="00770B68">
            <w:instrText>TOC</w:instrText>
          </w:r>
          <w:r w:rsidRPr="00E40424">
            <w:instrText xml:space="preserve"> \o "1-3" \h \z \u </w:instrText>
          </w:r>
          <w:r w:rsidRPr="005612CD">
            <w:fldChar w:fldCharType="separate"/>
          </w:r>
          <w:hyperlink w:anchor="_Toc463007596" w:history="1">
            <w:r w:rsidR="00E40424" w:rsidRPr="005612CD">
              <w:rPr>
                <w:rStyle w:val="Hyperlink"/>
                <w:noProof/>
              </w:rPr>
              <w:t>1. Ausgangslage</w:t>
            </w:r>
            <w:r w:rsidR="00E40424" w:rsidRPr="00E40424">
              <w:rPr>
                <w:noProof/>
                <w:webHidden/>
              </w:rPr>
              <w:tab/>
            </w:r>
            <w:r w:rsidR="00E40424" w:rsidRPr="00872699">
              <w:rPr>
                <w:noProof/>
                <w:webHidden/>
              </w:rPr>
              <w:fldChar w:fldCharType="begin"/>
            </w:r>
            <w:r w:rsidR="00E40424" w:rsidRPr="00E40424">
              <w:rPr>
                <w:noProof/>
                <w:webHidden/>
              </w:rPr>
              <w:instrText xml:space="preserve"> </w:instrText>
            </w:r>
            <w:r w:rsidR="00770B68">
              <w:rPr>
                <w:noProof/>
                <w:webHidden/>
              </w:rPr>
              <w:instrText>PAGEREF</w:instrText>
            </w:r>
            <w:r w:rsidR="00E40424" w:rsidRPr="00E40424">
              <w:rPr>
                <w:noProof/>
                <w:webHidden/>
              </w:rPr>
              <w:instrText xml:space="preserve"> _Toc463007596 \h </w:instrText>
            </w:r>
            <w:r w:rsidR="00E40424" w:rsidRPr="00872699">
              <w:rPr>
                <w:noProof/>
                <w:webHidden/>
              </w:rPr>
            </w:r>
            <w:r w:rsidR="00E40424" w:rsidRPr="005612CD">
              <w:rPr>
                <w:noProof/>
                <w:webHidden/>
              </w:rPr>
              <w:fldChar w:fldCharType="separate"/>
            </w:r>
            <w:r w:rsidR="00212487">
              <w:rPr>
                <w:noProof/>
                <w:webHidden/>
              </w:rPr>
              <w:t>3</w:t>
            </w:r>
            <w:r w:rsidR="00E40424" w:rsidRPr="00872699">
              <w:rPr>
                <w:noProof/>
                <w:webHidden/>
              </w:rPr>
              <w:fldChar w:fldCharType="end"/>
            </w:r>
          </w:hyperlink>
        </w:p>
        <w:p w14:paraId="51478AB3" w14:textId="6BBB51DD" w:rsidR="00E40424" w:rsidRPr="00E40424" w:rsidRDefault="00E40424">
          <w:pPr>
            <w:pStyle w:val="Verzeichnis1"/>
            <w:tabs>
              <w:tab w:val="right" w:leader="dot" w:pos="9062"/>
            </w:tabs>
            <w:rPr>
              <w:rFonts w:eastAsiaTheme="minorEastAsia"/>
              <w:noProof/>
              <w:lang w:eastAsia="de-CH"/>
            </w:rPr>
          </w:pPr>
          <w:hyperlink w:anchor="_Toc463007597" w:history="1">
            <w:r w:rsidRPr="005612CD">
              <w:rPr>
                <w:rStyle w:val="Hyperlink"/>
                <w:noProof/>
              </w:rPr>
              <w:t>2. Idee</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_Toc463007597 \h </w:instrText>
            </w:r>
            <w:r w:rsidRPr="005E7D8F">
              <w:rPr>
                <w:noProof/>
                <w:webHidden/>
              </w:rPr>
            </w:r>
            <w:r w:rsidRPr="005612CD">
              <w:rPr>
                <w:noProof/>
                <w:webHidden/>
              </w:rPr>
              <w:fldChar w:fldCharType="separate"/>
            </w:r>
            <w:r w:rsidR="00212487">
              <w:rPr>
                <w:noProof/>
                <w:webHidden/>
              </w:rPr>
              <w:t>3</w:t>
            </w:r>
            <w:r w:rsidRPr="005E7D8F">
              <w:rPr>
                <w:noProof/>
                <w:webHidden/>
              </w:rPr>
              <w:fldChar w:fldCharType="end"/>
            </w:r>
          </w:hyperlink>
        </w:p>
        <w:p w14:paraId="40A0CABF" w14:textId="21768021" w:rsidR="00E40424" w:rsidRPr="00E40424" w:rsidRDefault="00E40424">
          <w:pPr>
            <w:pStyle w:val="Verzeichnis1"/>
            <w:tabs>
              <w:tab w:val="right" w:leader="dot" w:pos="9062"/>
            </w:tabs>
            <w:rPr>
              <w:rFonts w:eastAsiaTheme="minorEastAsia"/>
              <w:noProof/>
              <w:lang w:eastAsia="de-CH"/>
            </w:rPr>
          </w:pPr>
          <w:hyperlink w:anchor="_Toc463007598" w:history="1">
            <w:r w:rsidRPr="005612CD">
              <w:rPr>
                <w:rStyle w:val="Hyperlink"/>
                <w:noProof/>
              </w:rPr>
              <w:t>3. Kundenutzen</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_Toc463007598 \h </w:instrText>
            </w:r>
            <w:r w:rsidRPr="005E7D8F">
              <w:rPr>
                <w:noProof/>
                <w:webHidden/>
              </w:rPr>
            </w:r>
            <w:r w:rsidRPr="005612CD">
              <w:rPr>
                <w:noProof/>
                <w:webHidden/>
              </w:rPr>
              <w:fldChar w:fldCharType="separate"/>
            </w:r>
            <w:r w:rsidR="00212487">
              <w:rPr>
                <w:noProof/>
                <w:webHidden/>
              </w:rPr>
              <w:t>3</w:t>
            </w:r>
            <w:r w:rsidRPr="005E7D8F">
              <w:rPr>
                <w:noProof/>
                <w:webHidden/>
              </w:rPr>
              <w:fldChar w:fldCharType="end"/>
            </w:r>
          </w:hyperlink>
        </w:p>
        <w:p w14:paraId="738ED36E" w14:textId="553C0D9D" w:rsidR="00E40424" w:rsidRPr="00E40424" w:rsidRDefault="00E40424">
          <w:pPr>
            <w:pStyle w:val="Verzeichnis1"/>
            <w:tabs>
              <w:tab w:val="right" w:leader="dot" w:pos="9062"/>
            </w:tabs>
            <w:rPr>
              <w:rFonts w:eastAsiaTheme="minorEastAsia"/>
              <w:noProof/>
              <w:lang w:eastAsia="de-CH"/>
            </w:rPr>
          </w:pPr>
          <w:hyperlink w:anchor="_Toc463007599" w:history="1">
            <w:r w:rsidRPr="005612CD">
              <w:rPr>
                <w:rStyle w:val="Hyperlink"/>
                <w:noProof/>
              </w:rPr>
              <w:t>4. Stand der Technik/Konkurrenzanalyse</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_Toc463007599 \h </w:instrText>
            </w:r>
            <w:r w:rsidRPr="005E7D8F">
              <w:rPr>
                <w:noProof/>
                <w:webHidden/>
              </w:rPr>
            </w:r>
            <w:r w:rsidRPr="005612CD">
              <w:rPr>
                <w:noProof/>
                <w:webHidden/>
              </w:rPr>
              <w:fldChar w:fldCharType="separate"/>
            </w:r>
            <w:r w:rsidR="00212487">
              <w:rPr>
                <w:noProof/>
                <w:webHidden/>
              </w:rPr>
              <w:t>3</w:t>
            </w:r>
            <w:r w:rsidRPr="005E7D8F">
              <w:rPr>
                <w:noProof/>
                <w:webHidden/>
              </w:rPr>
              <w:fldChar w:fldCharType="end"/>
            </w:r>
          </w:hyperlink>
        </w:p>
        <w:p w14:paraId="49521F31" w14:textId="5198613A" w:rsidR="00E40424" w:rsidRPr="00E40424" w:rsidRDefault="00E40424">
          <w:pPr>
            <w:pStyle w:val="Verzeichnis1"/>
            <w:tabs>
              <w:tab w:val="right" w:leader="dot" w:pos="9062"/>
            </w:tabs>
            <w:rPr>
              <w:rFonts w:eastAsiaTheme="minorEastAsia"/>
              <w:noProof/>
              <w:lang w:eastAsia="de-CH"/>
            </w:rPr>
          </w:pPr>
          <w:hyperlink w:anchor="_Toc463007600" w:history="1">
            <w:r w:rsidRPr="005612CD">
              <w:rPr>
                <w:rStyle w:val="Hyperlink"/>
                <w:noProof/>
              </w:rPr>
              <w:t>5. Hauptanwendungsfall</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_Toc463007600 \h </w:instrText>
            </w:r>
            <w:r w:rsidRPr="005E7D8F">
              <w:rPr>
                <w:noProof/>
                <w:webHidden/>
              </w:rPr>
            </w:r>
            <w:r w:rsidRPr="005612CD">
              <w:rPr>
                <w:noProof/>
                <w:webHidden/>
              </w:rPr>
              <w:fldChar w:fldCharType="separate"/>
            </w:r>
            <w:r w:rsidR="00212487">
              <w:rPr>
                <w:noProof/>
                <w:webHidden/>
              </w:rPr>
              <w:t>4</w:t>
            </w:r>
            <w:r w:rsidRPr="005E7D8F">
              <w:rPr>
                <w:noProof/>
                <w:webHidden/>
              </w:rPr>
              <w:fldChar w:fldCharType="end"/>
            </w:r>
          </w:hyperlink>
        </w:p>
        <w:p w14:paraId="6E837AEE" w14:textId="174C5E74" w:rsidR="00E40424" w:rsidRPr="00E40424" w:rsidRDefault="00E40424">
          <w:pPr>
            <w:pStyle w:val="Verzeichnis1"/>
            <w:tabs>
              <w:tab w:val="right" w:leader="dot" w:pos="9062"/>
            </w:tabs>
            <w:rPr>
              <w:rFonts w:eastAsiaTheme="minorEastAsia"/>
              <w:noProof/>
              <w:lang w:eastAsia="de-CH"/>
            </w:rPr>
          </w:pPr>
          <w:hyperlink w:anchor="_Toc463007601" w:history="1">
            <w:r w:rsidRPr="005612CD">
              <w:rPr>
                <w:rStyle w:val="Hyperlink"/>
                <w:noProof/>
              </w:rPr>
              <w:t>6. Weitere Anforderungen</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_Toc463007601 \h </w:instrText>
            </w:r>
            <w:r w:rsidRPr="005E7D8F">
              <w:rPr>
                <w:noProof/>
                <w:webHidden/>
              </w:rPr>
            </w:r>
            <w:r w:rsidRPr="005612CD">
              <w:rPr>
                <w:noProof/>
                <w:webHidden/>
              </w:rPr>
              <w:fldChar w:fldCharType="separate"/>
            </w:r>
            <w:r w:rsidR="00212487">
              <w:rPr>
                <w:noProof/>
                <w:webHidden/>
              </w:rPr>
              <w:t>4</w:t>
            </w:r>
            <w:r w:rsidRPr="005E7D8F">
              <w:rPr>
                <w:noProof/>
                <w:webHidden/>
              </w:rPr>
              <w:fldChar w:fldCharType="end"/>
            </w:r>
          </w:hyperlink>
        </w:p>
        <w:p w14:paraId="450FFE63" w14:textId="3ACB2B3A" w:rsidR="00E40424" w:rsidRPr="00E40424" w:rsidRDefault="00E40424">
          <w:pPr>
            <w:pStyle w:val="Verzeichnis1"/>
            <w:tabs>
              <w:tab w:val="right" w:leader="dot" w:pos="9062"/>
            </w:tabs>
            <w:rPr>
              <w:rFonts w:eastAsiaTheme="minorEastAsia"/>
              <w:noProof/>
              <w:lang w:eastAsia="de-CH"/>
            </w:rPr>
          </w:pPr>
          <w:hyperlink w:anchor="_Toc463007602" w:history="1">
            <w:r w:rsidRPr="005612CD">
              <w:rPr>
                <w:rStyle w:val="Hyperlink"/>
                <w:noProof/>
              </w:rPr>
              <w:t>7. Ressourcen</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_Toc463007602 \h </w:instrText>
            </w:r>
            <w:r w:rsidRPr="005E7D8F">
              <w:rPr>
                <w:noProof/>
                <w:webHidden/>
              </w:rPr>
            </w:r>
            <w:r w:rsidRPr="005612CD">
              <w:rPr>
                <w:noProof/>
                <w:webHidden/>
              </w:rPr>
              <w:fldChar w:fldCharType="separate"/>
            </w:r>
            <w:r w:rsidR="00212487">
              <w:rPr>
                <w:noProof/>
                <w:webHidden/>
              </w:rPr>
              <w:t>4</w:t>
            </w:r>
            <w:r w:rsidRPr="005E7D8F">
              <w:rPr>
                <w:noProof/>
                <w:webHidden/>
              </w:rPr>
              <w:fldChar w:fldCharType="end"/>
            </w:r>
          </w:hyperlink>
        </w:p>
        <w:p w14:paraId="119EF49C" w14:textId="5F9ABA25" w:rsidR="00E40424" w:rsidRPr="00E40424" w:rsidRDefault="00E40424">
          <w:pPr>
            <w:pStyle w:val="Verzeichnis1"/>
            <w:tabs>
              <w:tab w:val="right" w:leader="dot" w:pos="9062"/>
            </w:tabs>
            <w:rPr>
              <w:rFonts w:eastAsiaTheme="minorEastAsia"/>
              <w:noProof/>
              <w:lang w:eastAsia="de-CH"/>
            </w:rPr>
          </w:pPr>
          <w:hyperlink w:anchor="_Toc463007603" w:history="1">
            <w:r w:rsidRPr="005612CD">
              <w:rPr>
                <w:rStyle w:val="Hyperlink"/>
                <w:noProof/>
              </w:rPr>
              <w:t>8. Risiken</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_Toc463007603 \h </w:instrText>
            </w:r>
            <w:r w:rsidRPr="005E7D8F">
              <w:rPr>
                <w:noProof/>
                <w:webHidden/>
              </w:rPr>
            </w:r>
            <w:r w:rsidRPr="005612CD">
              <w:rPr>
                <w:noProof/>
                <w:webHidden/>
              </w:rPr>
              <w:fldChar w:fldCharType="separate"/>
            </w:r>
            <w:r w:rsidR="00212487">
              <w:rPr>
                <w:noProof/>
                <w:webHidden/>
              </w:rPr>
              <w:t>5</w:t>
            </w:r>
            <w:r w:rsidRPr="005E7D8F">
              <w:rPr>
                <w:noProof/>
                <w:webHidden/>
              </w:rPr>
              <w:fldChar w:fldCharType="end"/>
            </w:r>
          </w:hyperlink>
        </w:p>
        <w:p w14:paraId="1A1AB394" w14:textId="4118EE38" w:rsidR="00E40424" w:rsidRPr="00E40424" w:rsidRDefault="00E40424">
          <w:pPr>
            <w:pStyle w:val="Verzeichnis1"/>
            <w:tabs>
              <w:tab w:val="right" w:leader="dot" w:pos="9062"/>
            </w:tabs>
            <w:rPr>
              <w:rFonts w:eastAsiaTheme="minorEastAsia"/>
              <w:noProof/>
              <w:lang w:eastAsia="de-CH"/>
            </w:rPr>
          </w:pPr>
          <w:hyperlink w:anchor="_Toc463007604" w:history="1">
            <w:r w:rsidRPr="005612CD">
              <w:rPr>
                <w:rStyle w:val="Hyperlink"/>
                <w:noProof/>
              </w:rPr>
              <w:t>9. Grobplanung</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_Toc463007604 \h </w:instrText>
            </w:r>
            <w:r w:rsidRPr="005E7D8F">
              <w:rPr>
                <w:noProof/>
                <w:webHidden/>
              </w:rPr>
            </w:r>
            <w:r w:rsidRPr="005612CD">
              <w:rPr>
                <w:noProof/>
                <w:webHidden/>
              </w:rPr>
              <w:fldChar w:fldCharType="separate"/>
            </w:r>
            <w:r w:rsidR="00212487">
              <w:rPr>
                <w:noProof/>
                <w:webHidden/>
              </w:rPr>
              <w:t>6</w:t>
            </w:r>
            <w:r w:rsidRPr="005E7D8F">
              <w:rPr>
                <w:noProof/>
                <w:webHidden/>
              </w:rPr>
              <w:fldChar w:fldCharType="end"/>
            </w:r>
          </w:hyperlink>
        </w:p>
        <w:p w14:paraId="0D68035E" w14:textId="30C3AFAD" w:rsidR="00E40424" w:rsidRPr="00E40424" w:rsidRDefault="00E40424">
          <w:pPr>
            <w:pStyle w:val="Verzeichnis2"/>
            <w:tabs>
              <w:tab w:val="right" w:leader="dot" w:pos="9062"/>
            </w:tabs>
            <w:rPr>
              <w:rFonts w:eastAsiaTheme="minorEastAsia"/>
              <w:noProof/>
              <w:lang w:eastAsia="de-CH"/>
            </w:rPr>
          </w:pPr>
          <w:hyperlink w:anchor="_Toc463007605" w:history="1">
            <w:r w:rsidRPr="005612CD">
              <w:rPr>
                <w:rStyle w:val="Hyperlink"/>
                <w:noProof/>
              </w:rPr>
              <w:t>9.1 Use-Cases</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_Toc463007605 \h </w:instrText>
            </w:r>
            <w:r w:rsidRPr="005E7D8F">
              <w:rPr>
                <w:noProof/>
                <w:webHidden/>
              </w:rPr>
            </w:r>
            <w:r w:rsidRPr="005612CD">
              <w:rPr>
                <w:noProof/>
                <w:webHidden/>
              </w:rPr>
              <w:fldChar w:fldCharType="separate"/>
            </w:r>
            <w:r w:rsidR="00212487">
              <w:rPr>
                <w:noProof/>
                <w:webHidden/>
              </w:rPr>
              <w:t>6</w:t>
            </w:r>
            <w:r w:rsidRPr="005E7D8F">
              <w:rPr>
                <w:noProof/>
                <w:webHidden/>
              </w:rPr>
              <w:fldChar w:fldCharType="end"/>
            </w:r>
          </w:hyperlink>
        </w:p>
        <w:p w14:paraId="6A55F561" w14:textId="0B649307" w:rsidR="00E40424" w:rsidRPr="00E40424" w:rsidRDefault="00E40424">
          <w:pPr>
            <w:pStyle w:val="Verzeichnis1"/>
            <w:tabs>
              <w:tab w:val="right" w:leader="dot" w:pos="9062"/>
            </w:tabs>
            <w:rPr>
              <w:rFonts w:eastAsiaTheme="minorEastAsia"/>
              <w:noProof/>
              <w:lang w:eastAsia="de-CH"/>
            </w:rPr>
          </w:pPr>
          <w:hyperlink w:anchor="_Toc463007606" w:history="1">
            <w:r w:rsidRPr="005612CD">
              <w:rPr>
                <w:rStyle w:val="Hyperlink"/>
                <w:noProof/>
              </w:rPr>
              <w:t>10. Wirtschaftlichkeit</w:t>
            </w:r>
            <w:r w:rsidRPr="00E40424">
              <w:rPr>
                <w:noProof/>
                <w:webHidden/>
              </w:rPr>
              <w:tab/>
            </w:r>
            <w:r w:rsidRPr="005E7D8F">
              <w:rPr>
                <w:noProof/>
                <w:webHidden/>
              </w:rPr>
              <w:fldChar w:fldCharType="begin"/>
            </w:r>
            <w:r w:rsidRPr="00E40424">
              <w:rPr>
                <w:noProof/>
                <w:webHidden/>
              </w:rPr>
              <w:instrText xml:space="preserve"> </w:instrText>
            </w:r>
            <w:r w:rsidR="00770B68">
              <w:rPr>
                <w:noProof/>
                <w:webHidden/>
              </w:rPr>
              <w:instrText>PAGEREF</w:instrText>
            </w:r>
            <w:r w:rsidRPr="00E40424">
              <w:rPr>
                <w:noProof/>
                <w:webHidden/>
              </w:rPr>
              <w:instrText xml:space="preserve"> _Toc463007606 \h </w:instrText>
            </w:r>
            <w:r w:rsidRPr="005E7D8F">
              <w:rPr>
                <w:noProof/>
                <w:webHidden/>
              </w:rPr>
            </w:r>
            <w:r w:rsidRPr="005612CD">
              <w:rPr>
                <w:noProof/>
                <w:webHidden/>
              </w:rPr>
              <w:fldChar w:fldCharType="separate"/>
            </w:r>
            <w:r w:rsidR="00212487">
              <w:rPr>
                <w:noProof/>
                <w:webHidden/>
              </w:rPr>
              <w:t>6</w:t>
            </w:r>
            <w:r w:rsidRPr="005E7D8F">
              <w:rPr>
                <w:noProof/>
                <w:webHidden/>
              </w:rPr>
              <w:fldChar w:fldCharType="end"/>
            </w:r>
          </w:hyperlink>
        </w:p>
        <w:p w14:paraId="2B25A7FF" w14:textId="4DD6E159" w:rsidR="00E35877" w:rsidRDefault="00E35877">
          <w:r w:rsidRPr="005612CD">
            <w:rPr>
              <w:bCs/>
              <w:lang w:val="de-DE"/>
            </w:rPr>
            <w:fldChar w:fldCharType="end"/>
          </w:r>
        </w:p>
      </w:sdtContent>
    </w:sdt>
    <w:p w14:paraId="5EAAA6F2" w14:textId="77777777" w:rsidR="00E40424" w:rsidRDefault="00E40424">
      <w:r>
        <w:br w:type="page"/>
      </w:r>
    </w:p>
    <w:p w14:paraId="22725737" w14:textId="77777777" w:rsidR="00C72C71" w:rsidRPr="00B76CFC" w:rsidRDefault="00306668" w:rsidP="005612CD">
      <w:pPr>
        <w:pStyle w:val="KeinLeerraum"/>
        <w:jc w:val="both"/>
        <w:outlineLvl w:val="0"/>
        <w:rPr>
          <w:b/>
          <w:sz w:val="28"/>
          <w:szCs w:val="28"/>
        </w:rPr>
      </w:pPr>
      <w:bookmarkStart w:id="0" w:name="_Toc463007596"/>
      <w:r w:rsidRPr="00B76CFC">
        <w:rPr>
          <w:b/>
          <w:sz w:val="28"/>
          <w:szCs w:val="28"/>
        </w:rPr>
        <w:lastRenderedPageBreak/>
        <w:t>1. Ausgangslage</w:t>
      </w:r>
      <w:bookmarkEnd w:id="0"/>
    </w:p>
    <w:p w14:paraId="17888BB6" w14:textId="77777777" w:rsidR="00E35877" w:rsidRDefault="00E35877" w:rsidP="005612CD">
      <w:pPr>
        <w:pStyle w:val="KeinLeerraum"/>
        <w:jc w:val="both"/>
      </w:pPr>
    </w:p>
    <w:p w14:paraId="7B6F5169" w14:textId="6A9F4E7F" w:rsidR="008A7B51" w:rsidRDefault="008A7B51" w:rsidP="005612CD">
      <w:pPr>
        <w:pStyle w:val="KeinLeerraum"/>
        <w:jc w:val="both"/>
      </w:pPr>
      <w:r>
        <w:t>In den frühen 80er Jahren erlebten die Arcade-Spiele einen riesigen Aufschwung, überall wo es Spielhallen gab, konnte man „Asteroids“, „Space Impact“ oder ähnliche Spiele spielen. Während der 90er Jahre nahm dieser Trend ab, um etwa 20 Jahre später mit dem allgemeinen Retro-Hype erneut aufzukommen. Seit ein paar Jahren findet man nun wieder ähnliche Versionen dieser alten Arcade-Spiele, wobei die Nachfrage noch eine ganze Weile anzuhalten scheint.</w:t>
      </w:r>
    </w:p>
    <w:p w14:paraId="654812D4" w14:textId="77777777" w:rsidR="00E35877" w:rsidRPr="00306668" w:rsidRDefault="00E35877" w:rsidP="005612CD">
      <w:pPr>
        <w:pStyle w:val="KeinLeerraum"/>
        <w:jc w:val="both"/>
      </w:pPr>
    </w:p>
    <w:p w14:paraId="19073FEF" w14:textId="77777777" w:rsidR="00306668" w:rsidRPr="00B76CFC" w:rsidRDefault="00306668" w:rsidP="005612CD">
      <w:pPr>
        <w:pStyle w:val="KeinLeerraum"/>
        <w:jc w:val="both"/>
        <w:outlineLvl w:val="0"/>
        <w:rPr>
          <w:b/>
          <w:sz w:val="28"/>
          <w:szCs w:val="28"/>
        </w:rPr>
      </w:pPr>
      <w:bookmarkStart w:id="1" w:name="_Toc463007597"/>
      <w:r w:rsidRPr="00B76CFC">
        <w:rPr>
          <w:b/>
          <w:sz w:val="28"/>
          <w:szCs w:val="28"/>
        </w:rPr>
        <w:t>2. Idee</w:t>
      </w:r>
      <w:bookmarkEnd w:id="1"/>
    </w:p>
    <w:p w14:paraId="462C8366" w14:textId="417BB127" w:rsidR="00E35877" w:rsidDel="00CC41AB" w:rsidRDefault="00E35877" w:rsidP="005612CD">
      <w:pPr>
        <w:pStyle w:val="KeinLeerraum"/>
        <w:jc w:val="both"/>
        <w:rPr>
          <w:del w:id="2" w:author="Arben Shabani" w:date="2016-10-04T11:57:00Z"/>
        </w:rPr>
      </w:pPr>
    </w:p>
    <w:p w14:paraId="4147F468" w14:textId="77777777" w:rsidR="00CC41AB" w:rsidRDefault="00CC41AB" w:rsidP="005612CD">
      <w:pPr>
        <w:pStyle w:val="KeinLeerraum"/>
        <w:jc w:val="both"/>
        <w:rPr>
          <w:ins w:id="3" w:author="Arben Shabani" w:date="2016-10-04T11:57:00Z"/>
        </w:rPr>
      </w:pPr>
    </w:p>
    <w:p w14:paraId="2F7EC3E0" w14:textId="77777777" w:rsidR="00CC41AB" w:rsidRDefault="00CC41AB" w:rsidP="005612CD">
      <w:pPr>
        <w:pStyle w:val="KeinLeerraum"/>
        <w:jc w:val="both"/>
        <w:rPr>
          <w:ins w:id="4" w:author="Arben Shabani" w:date="2016-10-04T11:57:00Z"/>
        </w:rPr>
      </w:pPr>
      <w:ins w:id="5" w:author="Arben Shabani" w:date="2016-10-04T11:57:00Z">
        <w:r>
          <w:t>Geroids ist ein Arcade-Spiel, welches an den Retro-Trend anknüpfen soll. Das Design soll minimalistisch und im Retro-Stil gehalten werden. Es wird Wert auf eine intuitive Spielbedienung gelegt, der Benutzer soll sich nicht ewig in eine Anleitung einlesen müssen. In Geroids steuert der Spieler eine Rakete im Weltall, mit der er geometrischen Figuren ausweichen und/oder diese zerstören muss.</w:t>
        </w:r>
      </w:ins>
    </w:p>
    <w:p w14:paraId="34B9B626" w14:textId="6A4D3889" w:rsidR="005E596E" w:rsidDel="00CC41AB" w:rsidRDefault="000F5008" w:rsidP="00CC41AB">
      <w:pPr>
        <w:pStyle w:val="KeinLeerraum"/>
        <w:jc w:val="both"/>
        <w:rPr>
          <w:del w:id="6" w:author="Arben Shabani" w:date="2016-10-04T11:57:00Z"/>
        </w:rPr>
      </w:pPr>
      <w:del w:id="7" w:author="Arben Shabani" w:date="2016-10-04T11:57:00Z">
        <w:r w:rsidDel="00CC41AB">
          <w:delText xml:space="preserve">Der Kunde soll eine Möglichkeit haben sich kurzfristig eine geistige Erholung zu gönnen. </w:delText>
        </w:r>
        <w:r w:rsidR="005C06B7" w:rsidDel="00CC41AB">
          <w:delText>Gerade deshalb</w:delText>
        </w:r>
        <w:r w:rsidDel="00CC41AB">
          <w:delText xml:space="preserve"> wird bei Geroids viel Wert auf eine </w:delText>
        </w:r>
        <w:commentRangeStart w:id="8"/>
        <w:r w:rsidDel="00CC41AB">
          <w:delText>intuitive</w:delText>
        </w:r>
        <w:commentRangeEnd w:id="8"/>
        <w:r w:rsidR="00F14AF7" w:rsidDel="00CC41AB">
          <w:rPr>
            <w:rStyle w:val="Kommentarzeichen"/>
          </w:rPr>
          <w:commentReference w:id="8"/>
        </w:r>
        <w:r w:rsidDel="00CC41AB">
          <w:delText xml:space="preserve"> Spielererfahrung gelegt. Der Kunde muss</w:delText>
        </w:r>
        <w:r w:rsidR="009A60DA" w:rsidDel="00CC41AB">
          <w:delText xml:space="preserve"> sich nicht mit</w:delText>
        </w:r>
        <w:r w:rsidDel="00CC41AB">
          <w:delText xml:space="preserve"> einer Anleitung in das Spiel einlesen. Er soll das Spiel starten und </w:delText>
        </w:r>
        <w:r w:rsidR="009A60DA" w:rsidDel="00CC41AB">
          <w:delText>spielend</w:delText>
        </w:r>
        <w:r w:rsidDel="00CC41AB">
          <w:delText xml:space="preserve"> alle </w:delText>
        </w:r>
        <w:commentRangeStart w:id="9"/>
        <w:r w:rsidDel="00CC41AB">
          <w:delText>Mechaniken</w:delText>
        </w:r>
        <w:commentRangeEnd w:id="9"/>
        <w:r w:rsidR="009D4ADC" w:rsidDel="00CC41AB">
          <w:rPr>
            <w:rStyle w:val="Kommentarzeichen"/>
          </w:rPr>
          <w:commentReference w:id="9"/>
        </w:r>
        <w:r w:rsidDel="00CC41AB">
          <w:delText xml:space="preserve"> </w:delText>
        </w:r>
        <w:r w:rsidR="009A60DA" w:rsidDel="00CC41AB">
          <w:delText>verstehen</w:delText>
        </w:r>
        <w:r w:rsidDel="00CC41AB">
          <w:delText xml:space="preserve">, damit er das meiste aus dem Spiel </w:delText>
        </w:r>
        <w:r w:rsidR="009A60DA" w:rsidDel="00CC41AB">
          <w:delText xml:space="preserve">und seiner Zeit </w:delText>
        </w:r>
        <w:r w:rsidDel="00CC41AB">
          <w:delText>rausholen kann.</w:delText>
        </w:r>
        <w:r w:rsidR="003F7600" w:rsidDel="00CC41AB">
          <w:delText xml:space="preserve"> Geroids setzt dabei auf eine </w:delText>
        </w:r>
        <w:r w:rsidR="00ED238A" w:rsidDel="00CC41AB">
          <w:delText xml:space="preserve">geometrisch stilisierte </w:delText>
        </w:r>
        <w:r w:rsidR="003F7600" w:rsidDel="00CC41AB">
          <w:delText xml:space="preserve">Sci-Fi Umgebung, wo der Benutzer </w:delText>
        </w:r>
        <w:r w:rsidR="00ED238A" w:rsidDel="00CC41AB">
          <w:delText xml:space="preserve">gegen die Gefahren des </w:delText>
        </w:r>
        <w:r w:rsidR="009A60DA" w:rsidDel="00CC41AB">
          <w:delText>Weltraums</w:delText>
        </w:r>
        <w:r w:rsidR="00ED238A" w:rsidDel="00CC41AB">
          <w:delText xml:space="preserve"> antritt.</w:delText>
        </w:r>
      </w:del>
    </w:p>
    <w:p w14:paraId="538D9E54" w14:textId="77777777" w:rsidR="000F5008" w:rsidRPr="00306668" w:rsidRDefault="000F5008" w:rsidP="005612CD">
      <w:pPr>
        <w:pStyle w:val="KeinLeerraum"/>
        <w:jc w:val="both"/>
      </w:pPr>
    </w:p>
    <w:p w14:paraId="7AFFE423" w14:textId="77777777" w:rsidR="00306668" w:rsidRPr="00B76CFC" w:rsidRDefault="00306668" w:rsidP="005612CD">
      <w:pPr>
        <w:pStyle w:val="KeinLeerraum"/>
        <w:jc w:val="both"/>
        <w:outlineLvl w:val="0"/>
        <w:rPr>
          <w:b/>
          <w:sz w:val="28"/>
          <w:szCs w:val="28"/>
        </w:rPr>
      </w:pPr>
      <w:bookmarkStart w:id="10" w:name="_Toc463007598"/>
      <w:r w:rsidRPr="00B76CFC">
        <w:rPr>
          <w:b/>
          <w:sz w:val="28"/>
          <w:szCs w:val="28"/>
        </w:rPr>
        <w:t xml:space="preserve">3. </w:t>
      </w:r>
      <w:commentRangeStart w:id="11"/>
      <w:r w:rsidRPr="00B76CFC">
        <w:rPr>
          <w:b/>
          <w:sz w:val="28"/>
          <w:szCs w:val="28"/>
        </w:rPr>
        <w:t>Kundenutzen</w:t>
      </w:r>
      <w:bookmarkEnd w:id="10"/>
      <w:commentRangeEnd w:id="11"/>
      <w:r w:rsidR="00945F01">
        <w:rPr>
          <w:rStyle w:val="Kommentarzeichen"/>
        </w:rPr>
        <w:commentReference w:id="11"/>
      </w:r>
    </w:p>
    <w:p w14:paraId="45E01AEF" w14:textId="77777777" w:rsidR="00E35877" w:rsidRDefault="00E35877" w:rsidP="005612CD">
      <w:pPr>
        <w:pStyle w:val="KeinLeerraum"/>
        <w:jc w:val="both"/>
      </w:pPr>
    </w:p>
    <w:p w14:paraId="5482CE96" w14:textId="2ADC706F" w:rsidR="007C4AE5" w:rsidRDefault="007C4AE5" w:rsidP="005612CD">
      <w:pPr>
        <w:pStyle w:val="KeinLeerraum"/>
        <w:jc w:val="both"/>
      </w:pPr>
      <w:r>
        <w:t>Geroids macht aufgrund der einfachen Bedienung und des schlichten, schönen Designs grossen Spass.</w:t>
      </w:r>
    </w:p>
    <w:p w14:paraId="7A6609B9" w14:textId="0FEB8491" w:rsidR="007C4AE5" w:rsidRDefault="00ED238A" w:rsidP="007C4AE5">
      <w:pPr>
        <w:pStyle w:val="KeinLeerraum"/>
        <w:jc w:val="both"/>
      </w:pPr>
      <w:commentRangeStart w:id="12"/>
      <w:r>
        <w:t>Minimale</w:t>
      </w:r>
      <w:commentRangeEnd w:id="12"/>
      <w:r w:rsidR="00945F01">
        <w:rPr>
          <w:rStyle w:val="Kommentarzeichen"/>
        </w:rPr>
        <w:commentReference w:id="12"/>
      </w:r>
      <w:r>
        <w:t xml:space="preserve"> Spiele sind in eine</w:t>
      </w:r>
      <w:r w:rsidR="00D00C64">
        <w:t>m</w:t>
      </w:r>
      <w:r>
        <w:t xml:space="preserve"> steigende</w:t>
      </w:r>
      <w:ins w:id="13" w:author="Arben Shabani" w:date="2016-10-04T11:57:00Z">
        <w:r w:rsidR="005612CD">
          <w:t>n</w:t>
        </w:r>
      </w:ins>
      <w:del w:id="14" w:author="Arben Shabani" w:date="2016-10-04T11:57:00Z">
        <w:r w:rsidR="00D00C64" w:rsidDel="005612CD">
          <w:delText>m</w:delText>
        </w:r>
      </w:del>
      <w:r>
        <w:t xml:space="preserve"> Trend, man spricht damit also viele Kunden an. Ganz nach dem Motto </w:t>
      </w:r>
      <w:r w:rsidRPr="005612CD">
        <w:rPr>
          <w:i/>
        </w:rPr>
        <w:t>In der Kürze liegt die Würze</w:t>
      </w:r>
      <w:r>
        <w:t xml:space="preserve"> ist Geroids auch in einer kurzen Pause spielbar. Braucht ein </w:t>
      </w:r>
      <w:commentRangeStart w:id="15"/>
      <w:r w:rsidR="006F7290">
        <w:t>Mitarbeiter</w:t>
      </w:r>
      <w:commentRangeEnd w:id="15"/>
      <w:r w:rsidR="00BA00AE">
        <w:rPr>
          <w:rStyle w:val="Kommentarzeichen"/>
        </w:rPr>
        <w:commentReference w:id="15"/>
      </w:r>
      <w:r>
        <w:t xml:space="preserve"> </w:t>
      </w:r>
      <w:r w:rsidR="006F7290">
        <w:t>kurzfristig</w:t>
      </w:r>
      <w:r>
        <w:t xml:space="preserve"> fünf Minuten Pause um sich abzulenken, so ist Geroids eine gute Wahl. Es bietet simple </w:t>
      </w:r>
      <w:commentRangeStart w:id="16"/>
      <w:r>
        <w:t>Mechaniken</w:t>
      </w:r>
      <w:commentRangeEnd w:id="16"/>
      <w:r w:rsidR="00BA00AE">
        <w:rPr>
          <w:rStyle w:val="Kommentarzeichen"/>
        </w:rPr>
        <w:commentReference w:id="16"/>
      </w:r>
      <w:r>
        <w:t xml:space="preserve">, welche den Kunden unterhalten und seinen </w:t>
      </w:r>
      <w:commentRangeStart w:id="17"/>
      <w:r>
        <w:t>Stresslevel</w:t>
      </w:r>
      <w:commentRangeEnd w:id="17"/>
      <w:r w:rsidR="00BA00AE">
        <w:rPr>
          <w:rStyle w:val="Kommentarzeichen"/>
        </w:rPr>
        <w:commentReference w:id="17"/>
      </w:r>
      <w:r>
        <w:t xml:space="preserve"> reduzieren. Auch</w:t>
      </w:r>
      <w:r w:rsidR="002F0CA6">
        <w:t xml:space="preserve"> für</w:t>
      </w:r>
      <w:r>
        <w:t xml:space="preserve"> nach dem Feierabend ist Geroids geeignet. Durch ein Level</w:t>
      </w:r>
      <w:r w:rsidR="00A31C68">
        <w:t>-S</w:t>
      </w:r>
      <w:r>
        <w:t xml:space="preserve">ystem mit steigender Schwierigkeit ist auch </w:t>
      </w:r>
      <w:r w:rsidR="006F7290">
        <w:t xml:space="preserve">für </w:t>
      </w:r>
      <w:r>
        <w:t xml:space="preserve">Unterhaltung </w:t>
      </w:r>
      <w:r w:rsidR="006F7290">
        <w:t>während</w:t>
      </w:r>
      <w:r>
        <w:t xml:space="preserve"> </w:t>
      </w:r>
      <w:r w:rsidR="002F0CA6">
        <w:t>längere</w:t>
      </w:r>
      <w:r w:rsidR="006F7290">
        <w:t>r</w:t>
      </w:r>
      <w:r w:rsidR="002F0CA6">
        <w:t xml:space="preserve"> Zeit </w:t>
      </w:r>
      <w:r w:rsidR="006F7290">
        <w:t>gesorgt</w:t>
      </w:r>
      <w:r w:rsidR="002F0CA6">
        <w:t>.</w:t>
      </w:r>
      <w:r w:rsidR="007C4AE5">
        <w:t xml:space="preserve"> Da in dem Spiel auch eine „Werbefläche“ zur Verfügung steht, werden nicht nur Spieler, sondern auch andere Firmen unsere Kunden. Je grösser der Erfolg des Spiels, desto attraktiver wird es für Firmen Werbung zu schalten.</w:t>
      </w:r>
    </w:p>
    <w:p w14:paraId="6C83E86D" w14:textId="77777777" w:rsidR="00ED238A" w:rsidRPr="00306668" w:rsidRDefault="00ED238A" w:rsidP="005612CD">
      <w:pPr>
        <w:pStyle w:val="KeinLeerraum"/>
        <w:jc w:val="both"/>
      </w:pPr>
    </w:p>
    <w:p w14:paraId="1B788BAB" w14:textId="4A3B4E03" w:rsidR="00306668" w:rsidRPr="00B76CFC" w:rsidRDefault="00306668" w:rsidP="005612CD">
      <w:pPr>
        <w:pStyle w:val="KeinLeerraum"/>
        <w:jc w:val="both"/>
        <w:outlineLvl w:val="0"/>
        <w:rPr>
          <w:b/>
          <w:sz w:val="28"/>
          <w:szCs w:val="28"/>
        </w:rPr>
      </w:pPr>
      <w:bookmarkStart w:id="18" w:name="_Toc463007599"/>
      <w:r w:rsidRPr="00B76CFC">
        <w:rPr>
          <w:b/>
          <w:sz w:val="28"/>
          <w:szCs w:val="28"/>
        </w:rPr>
        <w:t>4. Stand der Technik/Konkurrenzanalyse</w:t>
      </w:r>
      <w:bookmarkEnd w:id="18"/>
    </w:p>
    <w:p w14:paraId="7A92F283" w14:textId="77777777" w:rsidR="00E35877" w:rsidRDefault="00E35877" w:rsidP="005612CD">
      <w:pPr>
        <w:pStyle w:val="KeinLeerraum"/>
        <w:jc w:val="both"/>
      </w:pPr>
    </w:p>
    <w:p w14:paraId="726E9229" w14:textId="77777777" w:rsidR="005B73DA" w:rsidRDefault="005B73DA" w:rsidP="005B73DA">
      <w:pPr>
        <w:pStyle w:val="KeinLeerraum"/>
        <w:jc w:val="both"/>
      </w:pPr>
      <w:r>
        <w:t xml:space="preserve">In der heutigen Zeit bestehen </w:t>
      </w:r>
      <w:commentRangeStart w:id="19"/>
      <w:r>
        <w:t>wahnsinnig</w:t>
      </w:r>
      <w:commentRangeEnd w:id="19"/>
      <w:r w:rsidR="00BC715C">
        <w:rPr>
          <w:rStyle w:val="Kommentarzeichen"/>
        </w:rPr>
        <w:commentReference w:id="19"/>
      </w:r>
      <w:r>
        <w:t xml:space="preserve"> viele Möglichkeiten Spiele zu designen und zu entwickeln. Die Spiele werden dadurch auch </w:t>
      </w:r>
      <w:commentRangeStart w:id="20"/>
      <w:r>
        <w:t>oft</w:t>
      </w:r>
      <w:commentRangeEnd w:id="20"/>
      <w:r w:rsidR="007B046E">
        <w:rPr>
          <w:rStyle w:val="Kommentarzeichen"/>
        </w:rPr>
        <w:commentReference w:id="20"/>
      </w:r>
      <w:r>
        <w:t xml:space="preserve"> immer komplizierter, mit langen Handlungssträngen und vielen Details [1,2]. Dies und Nostalgie sind Gründe dafür, dass es seit mehreren Jahren eine Bewegung zurück zu den Spielen der 80er und 90er Jahre gibt. Das kann man zum Beispiel auch an den hohen </w:t>
      </w:r>
      <w:commentRangeStart w:id="21"/>
      <w:r>
        <w:t>Download</w:t>
      </w:r>
      <w:commentRangeEnd w:id="21"/>
      <w:r w:rsidR="00354105">
        <w:rPr>
          <w:rStyle w:val="Kommentarzeichen"/>
        </w:rPr>
        <w:commentReference w:id="21"/>
      </w:r>
      <w:r>
        <w:t xml:space="preserve">-Zahlen der Spiele „Flappy Bird“ und „Pokémon Go“ erkennen; Flappy Bird, im Jahr 2013 im Retro-Stil entwickelt, wurde mehr als 50 Millionen Mal heruntergeladen [3] und Pokémon Go, erreichte mit dem Aufgreifen des alten und beliebten Spiels „Pokémon“ eine Vielzahl an Fans, wodurch mehr als 7.5 Millionen Downloads in kürzester Zeit in den USA erreicht wurden [4]. </w:t>
      </w:r>
    </w:p>
    <w:p w14:paraId="16EA116E" w14:textId="77777777" w:rsidR="005B73DA" w:rsidRDefault="005B73DA" w:rsidP="005B73DA">
      <w:pPr>
        <w:pStyle w:val="KeinLeerraum"/>
        <w:jc w:val="both"/>
      </w:pPr>
    </w:p>
    <w:p w14:paraId="2CAB570B" w14:textId="0904C404" w:rsidR="005B73DA" w:rsidRDefault="005B73DA" w:rsidP="005B73DA">
      <w:pPr>
        <w:pStyle w:val="KeinLeerraum"/>
        <w:jc w:val="both"/>
      </w:pPr>
      <w:r>
        <w:t>„Asteroids“, „Space Impact“ und „Space Invaders“ gehören zu den ersten und beliebtesten Arcade-Spielen der frühen 80er-Jahre [4]. Mittlerweile sind zwar auch dutzende Versionen dieser Spiele verfügbar, jedoch oft nicht mehr so rudimentär wie früher</w:t>
      </w:r>
      <w:r w:rsidR="00974AD6">
        <w:t>,</w:t>
      </w:r>
      <w:r>
        <w:t xml:space="preserve"> sondern mit viel mehr Details. Mit „Geroids“ soll auf den „Retro-Zug“ aufgesprungen werden und ein minimalistisch gehaltenes Spiel entstehen. Die Grafik und das Spiel sollen so simpel sein, dass die Regeln schnell verstanden sind und das Spiel intuitiv gespielt werden kann. Zusätzlich soll es sich </w:t>
      </w:r>
      <w:commentRangeStart w:id="22"/>
      <w:r>
        <w:t>dadurch</w:t>
      </w:r>
      <w:commentRangeEnd w:id="22"/>
      <w:r w:rsidR="00974AD6">
        <w:rPr>
          <w:rStyle w:val="Kommentarzeichen"/>
        </w:rPr>
        <w:commentReference w:id="22"/>
      </w:r>
      <w:r>
        <w:t xml:space="preserve"> abheben, dass nicht etwa auf Asteroiden oder Meteoriden, sondern auf geometrische Formen </w:t>
      </w:r>
      <w:commentRangeStart w:id="23"/>
      <w:r>
        <w:t>geschossen</w:t>
      </w:r>
      <w:commentRangeEnd w:id="23"/>
      <w:r w:rsidR="00974AD6">
        <w:rPr>
          <w:rStyle w:val="Kommentarzeichen"/>
        </w:rPr>
        <w:commentReference w:id="23"/>
      </w:r>
      <w:r>
        <w:t xml:space="preserve"> wird. </w:t>
      </w:r>
    </w:p>
    <w:p w14:paraId="16E08C19" w14:textId="6BF23709" w:rsidR="007C4AE5" w:rsidRDefault="007C4AE5">
      <w:r>
        <w:br w:type="page"/>
      </w:r>
    </w:p>
    <w:p w14:paraId="4290C509" w14:textId="77777777" w:rsidR="00306668" w:rsidRPr="00B76CFC" w:rsidRDefault="00306668" w:rsidP="005612CD">
      <w:pPr>
        <w:pStyle w:val="KeinLeerraum"/>
        <w:jc w:val="both"/>
        <w:outlineLvl w:val="0"/>
        <w:rPr>
          <w:b/>
          <w:sz w:val="28"/>
          <w:szCs w:val="28"/>
        </w:rPr>
      </w:pPr>
      <w:bookmarkStart w:id="24" w:name="_Toc463007600"/>
      <w:r w:rsidRPr="00B76CFC">
        <w:rPr>
          <w:b/>
          <w:sz w:val="28"/>
          <w:szCs w:val="28"/>
        </w:rPr>
        <w:lastRenderedPageBreak/>
        <w:t>5. Hauptanwendungsfall</w:t>
      </w:r>
      <w:bookmarkEnd w:id="24"/>
    </w:p>
    <w:p w14:paraId="46E3B7F8" w14:textId="77777777" w:rsidR="00E35877" w:rsidRDefault="00E35877" w:rsidP="005612CD">
      <w:pPr>
        <w:pStyle w:val="KeinLeerraum"/>
        <w:jc w:val="both"/>
      </w:pPr>
    </w:p>
    <w:p w14:paraId="06223A15" w14:textId="77777777" w:rsidR="00A50599" w:rsidRDefault="00A50599" w:rsidP="005612CD">
      <w:pPr>
        <w:jc w:val="both"/>
      </w:pPr>
      <w:r>
        <w:t>Ein Benutzer möchte das Spiel „Geroids“ spielen und startet die Geroids Applikation auf dem Computer in seinem Webbrowser. Auf dem Bildschirm erscheint die Aufforderung, sich einen Spielernamen zu geben. Der Benutzer bestätigt den gewählten Namen und startet damit das Spiel. Was er nun im Browser sieht, ist die Spielwelt, das Weltall. Mit der Tastatur gibt er Befehle ein, die ein Raumschiff bewegen und schiessen lässt. Das Raumschiff repräsentiert den Spieler. Es fliegen geometrische Objekte Richtung Raumschiff. Weil die Objekte das Raumschiff zerstören können, weicht der Spieler ihnen aus oder verteidigt sich mit Schüssen, die die Objekte zerstören. Die Punktzahl des Spielers erhöht sich mit jedem zerstörten Objekt. Nachdem jeweils eine gewisse Punktzahl erreicht ist, erhöht sich die Fluggeschwindigkeit der Objekte, der Schwierigkeitsgrad steigt. Das Spiel ist beendet, sobald das Raumschiff von einem Objekt getroffen und somit zerstört wird. Dem Spieler erscheint eine Rangliste, in der er die erreichte Punktzahl von allen Benutzern dieses Spiels sehen kann. Der Spieler wird bei Ende des Spiels in diese Rangliste entsprechend eingetragen.</w:t>
      </w:r>
      <w:bookmarkStart w:id="25" w:name="_Toc463007601"/>
    </w:p>
    <w:p w14:paraId="23E663C8" w14:textId="05B96265" w:rsidR="00306668" w:rsidRPr="00B76CFC" w:rsidRDefault="00306668" w:rsidP="00A50599">
      <w:pPr>
        <w:jc w:val="both"/>
        <w:rPr>
          <w:b/>
          <w:sz w:val="28"/>
          <w:szCs w:val="28"/>
        </w:rPr>
      </w:pPr>
      <w:r w:rsidRPr="00B76CFC">
        <w:rPr>
          <w:b/>
          <w:sz w:val="28"/>
          <w:szCs w:val="28"/>
        </w:rPr>
        <w:t>6. Weitere Anforderungen</w:t>
      </w:r>
      <w:bookmarkEnd w:id="25"/>
    </w:p>
    <w:p w14:paraId="588EBC15" w14:textId="66311DED" w:rsidR="00E35877" w:rsidDel="00CC41AB" w:rsidRDefault="00E35877" w:rsidP="005612CD">
      <w:pPr>
        <w:pStyle w:val="KeinLeerraum"/>
        <w:jc w:val="both"/>
        <w:rPr>
          <w:del w:id="26" w:author="Arben Shabani" w:date="2016-10-04T11:58:00Z"/>
        </w:rPr>
      </w:pPr>
    </w:p>
    <w:p w14:paraId="039A2730" w14:textId="5CA0F036" w:rsidR="00A50599" w:rsidRDefault="00A50599" w:rsidP="00A50599">
      <w:pPr>
        <w:pStyle w:val="KeinLeerraum"/>
        <w:numPr>
          <w:ilvl w:val="0"/>
          <w:numId w:val="3"/>
        </w:numPr>
        <w:jc w:val="both"/>
      </w:pPr>
      <w:r>
        <w:t>Der Spielername wird in eine Datenbank gespeichert und ist einmalig.</w:t>
      </w:r>
    </w:p>
    <w:p w14:paraId="4BDE1BAD" w14:textId="0F75DCCE" w:rsidR="00A50599" w:rsidRDefault="00A50599" w:rsidP="00A50599">
      <w:pPr>
        <w:pStyle w:val="KeinLeerraum"/>
        <w:numPr>
          <w:ilvl w:val="0"/>
          <w:numId w:val="3"/>
        </w:numPr>
        <w:jc w:val="both"/>
      </w:pPr>
      <w:r>
        <w:t xml:space="preserve">Der Benutzer registriert sich mit Name, Email und einem Passwort. </w:t>
      </w:r>
    </w:p>
    <w:p w14:paraId="22D8A161" w14:textId="34E0EA23" w:rsidR="00A50599" w:rsidRDefault="00A50599" w:rsidP="00A50599">
      <w:pPr>
        <w:pStyle w:val="KeinLeerraum"/>
        <w:numPr>
          <w:ilvl w:val="0"/>
          <w:numId w:val="3"/>
        </w:numPr>
        <w:jc w:val="both"/>
      </w:pPr>
      <w:r>
        <w:t>Die Applikation funktioniert in den aktuellen Versionen von Safari, Firefox, Google Chrome.</w:t>
      </w:r>
    </w:p>
    <w:p w14:paraId="6BB3BE6F" w14:textId="50E0C645" w:rsidR="00A50599" w:rsidRDefault="00A50599" w:rsidP="00A50599">
      <w:pPr>
        <w:pStyle w:val="KeinLeerraum"/>
        <w:numPr>
          <w:ilvl w:val="0"/>
          <w:numId w:val="3"/>
        </w:numPr>
        <w:jc w:val="both"/>
      </w:pPr>
      <w:r>
        <w:t xml:space="preserve">In-App-Käufe ermöglichen das Raumschiff mit zusätzliche Funktionalitäten auszustatten. </w:t>
      </w:r>
    </w:p>
    <w:p w14:paraId="699D8B01" w14:textId="32882E56" w:rsidR="00A50599" w:rsidRDefault="00A50599" w:rsidP="00A50599">
      <w:pPr>
        <w:pStyle w:val="KeinLeerraum"/>
        <w:numPr>
          <w:ilvl w:val="0"/>
          <w:numId w:val="3"/>
        </w:numPr>
        <w:jc w:val="both"/>
      </w:pPr>
      <w:r>
        <w:t>Sicherheit: In-App-Käufe werden mit branchenüblichen Sicherheitsstandards geschützt.</w:t>
      </w:r>
    </w:p>
    <w:p w14:paraId="5BEA87BE" w14:textId="67992C8D" w:rsidR="00A50599" w:rsidRDefault="00A50599" w:rsidP="00A50599">
      <w:pPr>
        <w:pStyle w:val="KeinLeerraum"/>
        <w:numPr>
          <w:ilvl w:val="0"/>
          <w:numId w:val="3"/>
        </w:numPr>
        <w:jc w:val="both"/>
      </w:pPr>
      <w:r>
        <w:t>Mögliche Weiterentwicklungen der Applikation: Multiplayer-Modus, auf Smartphones lauffähig, weitere Schwierigkeitsmodi.</w:t>
      </w:r>
    </w:p>
    <w:p w14:paraId="7A4F12EF" w14:textId="77777777" w:rsidR="00A50599" w:rsidRDefault="00A50599" w:rsidP="00A50599">
      <w:pPr>
        <w:pStyle w:val="KeinLeerraum"/>
        <w:jc w:val="both"/>
      </w:pPr>
    </w:p>
    <w:p w14:paraId="4F6670D2" w14:textId="77777777" w:rsidR="00A50599" w:rsidRDefault="00A50599" w:rsidP="00A50599">
      <w:pPr>
        <w:pStyle w:val="KeinLeerraum"/>
        <w:ind w:left="720"/>
        <w:jc w:val="both"/>
      </w:pPr>
      <w:r>
        <w:t xml:space="preserve">Nicht funktionale Anforderungen: </w:t>
      </w:r>
    </w:p>
    <w:p w14:paraId="2802F83D" w14:textId="23C645FC" w:rsidR="00A50599" w:rsidRDefault="00A50599" w:rsidP="00A50599">
      <w:pPr>
        <w:pStyle w:val="KeinLeerraum"/>
        <w:numPr>
          <w:ilvl w:val="0"/>
          <w:numId w:val="3"/>
        </w:numPr>
        <w:jc w:val="both"/>
      </w:pPr>
      <w:r>
        <w:t>OO-Software-Design</w:t>
      </w:r>
    </w:p>
    <w:p w14:paraId="586891DA" w14:textId="33AF25C7" w:rsidR="00A50599" w:rsidRDefault="00A50599" w:rsidP="00A50599">
      <w:pPr>
        <w:pStyle w:val="KeinLeerraum"/>
        <w:numPr>
          <w:ilvl w:val="0"/>
          <w:numId w:val="3"/>
        </w:numPr>
        <w:jc w:val="both"/>
      </w:pPr>
      <w:r>
        <w:t>Die Applikation soll von 1’000 Spielern gleichzeitig benutzt werden können.</w:t>
      </w:r>
    </w:p>
    <w:p w14:paraId="4D2C5AD4" w14:textId="77777777" w:rsidR="00E35877" w:rsidRPr="00306668" w:rsidRDefault="00E35877" w:rsidP="005612CD">
      <w:pPr>
        <w:pStyle w:val="KeinLeerraum"/>
        <w:jc w:val="both"/>
      </w:pPr>
    </w:p>
    <w:p w14:paraId="39A54C82" w14:textId="77777777" w:rsidR="00CD4950" w:rsidRDefault="00306668" w:rsidP="005612CD">
      <w:pPr>
        <w:pStyle w:val="KeinLeerraum"/>
        <w:jc w:val="both"/>
        <w:outlineLvl w:val="0"/>
        <w:rPr>
          <w:b/>
          <w:sz w:val="28"/>
          <w:szCs w:val="28"/>
        </w:rPr>
      </w:pPr>
      <w:bookmarkStart w:id="27" w:name="_Toc463007602"/>
      <w:r w:rsidRPr="00B76CFC">
        <w:rPr>
          <w:b/>
          <w:sz w:val="28"/>
          <w:szCs w:val="28"/>
        </w:rPr>
        <w:t>7. Ressourcen</w:t>
      </w:r>
      <w:bookmarkEnd w:id="27"/>
    </w:p>
    <w:p w14:paraId="1574FABC" w14:textId="77777777" w:rsidR="00437C90" w:rsidRDefault="00437C90" w:rsidP="00CC41AB">
      <w:pPr>
        <w:pStyle w:val="KeinLeerraum"/>
        <w:jc w:val="both"/>
        <w:pPrChange w:id="28" w:author="Arben Shabani" w:date="2016-10-04T11:59:00Z">
          <w:pPr>
            <w:pStyle w:val="KeinLeerraum"/>
            <w:jc w:val="both"/>
          </w:pPr>
        </w:pPrChange>
      </w:pPr>
    </w:p>
    <w:p w14:paraId="7BDFA863" w14:textId="77777777" w:rsidR="00CC41AB" w:rsidRDefault="00CC41AB" w:rsidP="00CC41AB">
      <w:pPr>
        <w:pStyle w:val="KeinLeerraum"/>
        <w:jc w:val="both"/>
        <w:rPr>
          <w:ins w:id="29" w:author="Arben Shabani" w:date="2016-10-04T11:59:00Z"/>
        </w:rPr>
        <w:pPrChange w:id="30" w:author="Arben Shabani" w:date="2016-10-04T11:59:00Z">
          <w:pPr>
            <w:pStyle w:val="KeinLeerraum"/>
            <w:jc w:val="both"/>
          </w:pPr>
        </w:pPrChange>
      </w:pPr>
      <w:ins w:id="31" w:author="Arben Shabani" w:date="2016-10-04T11:59:00Z">
        <w:r>
          <w:t xml:space="preserve">Die Software-Programmierung benötigt ein gut abgestimmtes Team von 4 Personen. Jedes dieser Teammitglieder muss über ein Know-how in den Bereichen OOP, webbasierte Programmiersprachen und Datenbanken verfügen. </w:t>
        </w:r>
      </w:ins>
    </w:p>
    <w:p w14:paraId="4E4BD80F" w14:textId="77777777" w:rsidR="00CC41AB" w:rsidRDefault="00CC41AB" w:rsidP="00CC41AB">
      <w:pPr>
        <w:pStyle w:val="KeinLeerraum"/>
        <w:jc w:val="both"/>
        <w:rPr>
          <w:ins w:id="32" w:author="Arben Shabani" w:date="2016-10-04T11:59:00Z"/>
        </w:rPr>
        <w:pPrChange w:id="33" w:author="Arben Shabani" w:date="2016-10-04T11:59:00Z">
          <w:pPr>
            <w:pStyle w:val="KeinLeerraum"/>
            <w:jc w:val="both"/>
          </w:pPr>
        </w:pPrChange>
      </w:pPr>
      <w:ins w:id="34" w:author="Arben Shabani" w:date="2016-10-04T11:59:00Z">
        <w:r>
          <w:t xml:space="preserve">Für die Umsetzung der In-App-Käufe wird externes Wissen benötigt. </w:t>
        </w:r>
      </w:ins>
    </w:p>
    <w:p w14:paraId="46C9BC1E" w14:textId="10595885" w:rsidR="00BC6A1C" w:rsidDel="00CC41AB" w:rsidRDefault="00CC41AB" w:rsidP="00CC41AB">
      <w:pPr>
        <w:pStyle w:val="KeinLeerraum"/>
        <w:jc w:val="both"/>
        <w:rPr>
          <w:del w:id="35" w:author="Arben Shabani" w:date="2016-10-04T11:59:00Z"/>
        </w:rPr>
        <w:pPrChange w:id="36" w:author="Arben Shabani" w:date="2016-10-04T12:00:00Z">
          <w:pPr/>
        </w:pPrChange>
      </w:pPr>
      <w:ins w:id="37" w:author="Arben Shabani" w:date="2016-10-04T11:59:00Z">
        <w:r>
          <w:t xml:space="preserve">Nach den bisherigen Erfahrungen in Projekten wird der Aufwand auf etwa 4 Monate geschätzt, was 640 Arbeitsstunden pro Person entspricht. Somit wird der Gesamtaufwand für die Software auf ungefähr 2500 Arbeitsstunden </w:t>
        </w:r>
        <w:r>
          <w:t>geschätz</w:t>
        </w:r>
      </w:ins>
      <w:ins w:id="38" w:author="Arben Shabani" w:date="2016-10-04T12:00:00Z">
        <w:r>
          <w:t>t</w:t>
        </w:r>
      </w:ins>
      <w:del w:id="39" w:author="Arben Shabani" w:date="2016-10-04T11:59:00Z">
        <w:r w:rsidR="00022D91" w:rsidDel="00CC41AB">
          <w:delText xml:space="preserve">Die Software-Programmierung benötigt ein gut abgestimmtes Team von 4 Personen. </w:delText>
        </w:r>
        <w:commentRangeStart w:id="40"/>
        <w:r w:rsidR="00022D91" w:rsidDel="00CC41AB">
          <w:delText>Jeder</w:delText>
        </w:r>
        <w:commentRangeEnd w:id="40"/>
        <w:r w:rsidR="00EE2448" w:rsidDel="00CC41AB">
          <w:rPr>
            <w:rStyle w:val="Kommentarzeichen"/>
          </w:rPr>
          <w:commentReference w:id="40"/>
        </w:r>
        <w:r w:rsidR="00022D91" w:rsidDel="00CC41AB">
          <w:delText xml:space="preserve"> dieser Teammitglieder muss über ein gewisses Know-how verfügen, und zwar in den Bereichen OOP, webbasierte Programmiersprachen und Datenbanken. </w:delText>
        </w:r>
      </w:del>
    </w:p>
    <w:p w14:paraId="4442A317" w14:textId="75E8231A" w:rsidR="00795E46" w:rsidDel="00CC41AB" w:rsidRDefault="00022D91" w:rsidP="00CC41AB">
      <w:pPr>
        <w:pStyle w:val="KeinLeerraum"/>
        <w:jc w:val="both"/>
        <w:rPr>
          <w:del w:id="41" w:author="Arben Shabani" w:date="2016-10-04T11:59:00Z"/>
        </w:rPr>
        <w:pPrChange w:id="42" w:author="Arben Shabani" w:date="2016-10-04T12:00:00Z">
          <w:pPr/>
        </w:pPrChange>
      </w:pPr>
      <w:commentRangeStart w:id="43"/>
      <w:del w:id="44" w:author="Arben Shabani" w:date="2016-10-04T11:59:00Z">
        <w:r w:rsidDel="00CC41AB">
          <w:delText xml:space="preserve">Für die Umsetzung </w:delText>
        </w:r>
        <w:r w:rsidR="00795E46" w:rsidDel="00CC41AB">
          <w:delText>der finanztechnisch essen</w:delText>
        </w:r>
        <w:r w:rsidR="00942842" w:rsidDel="00CC41AB">
          <w:delText>tiellen "In-</w:delText>
        </w:r>
        <w:r w:rsidR="00513490" w:rsidDel="00CC41AB">
          <w:delText>App-V</w:delText>
        </w:r>
        <w:r w:rsidR="00942842" w:rsidDel="00CC41AB">
          <w:delText>erk</w:delText>
        </w:r>
        <w:r w:rsidR="00795E46" w:rsidDel="00CC41AB">
          <w:delText>äufe"</w:delText>
        </w:r>
        <w:r w:rsidR="006F3FF4" w:rsidDel="00CC41AB">
          <w:delText xml:space="preserve"> wird externes Wissen benötigt. Dieses wird sich das Team entweder innert kurzer Zeit aneignen oder muss allenfalls eingekauft werden. </w:delText>
        </w:r>
        <w:commentRangeEnd w:id="43"/>
        <w:r w:rsidR="00EE2448" w:rsidDel="00CC41AB">
          <w:rPr>
            <w:rStyle w:val="Kommentarzeichen"/>
          </w:rPr>
          <w:commentReference w:id="43"/>
        </w:r>
      </w:del>
    </w:p>
    <w:p w14:paraId="4B777B2D" w14:textId="1857D052" w:rsidR="00023DA9" w:rsidDel="00CC41AB" w:rsidRDefault="00795E46" w:rsidP="00CC41AB">
      <w:pPr>
        <w:pStyle w:val="KeinLeerraum"/>
        <w:jc w:val="both"/>
        <w:rPr>
          <w:del w:id="45" w:author="Arben Shabani" w:date="2016-10-04T11:59:00Z"/>
        </w:rPr>
        <w:pPrChange w:id="46" w:author="Arben Shabani" w:date="2016-10-04T12:00:00Z">
          <w:pPr/>
        </w:pPrChange>
      </w:pPr>
      <w:del w:id="47" w:author="Arben Shabani" w:date="2016-10-04T11:59:00Z">
        <w:r w:rsidDel="00CC41AB">
          <w:delText xml:space="preserve">Gemäss dem letztjährigen Herbstsemester stehen in etwa 4 Monate zur Verfügung, was hochgerechnet 80 Arbeitstage pro Person bedeutet. Somit </w:delText>
        </w:r>
        <w:r w:rsidR="000A7135" w:rsidDel="00CC41AB">
          <w:delText>wird</w:delText>
        </w:r>
        <w:r w:rsidDel="00CC41AB">
          <w:delText xml:space="preserve"> der Gesamtaufwand für die Software auf </w:delText>
        </w:r>
        <w:commentRangeStart w:id="48"/>
        <w:r w:rsidDel="00CC41AB">
          <w:delText>ungefähr</w:delText>
        </w:r>
        <w:commentRangeEnd w:id="48"/>
        <w:r w:rsidR="00EE2448" w:rsidDel="00CC41AB">
          <w:rPr>
            <w:rStyle w:val="Kommentarzeichen"/>
          </w:rPr>
          <w:commentReference w:id="48"/>
        </w:r>
        <w:r w:rsidDel="00CC41AB">
          <w:delText xml:space="preserve"> 320 "Personentage" </w:delText>
        </w:r>
        <w:r w:rsidR="002B0F3D" w:rsidDel="00CC41AB">
          <w:delText>oder 16 "Mann-Monate"</w:delText>
        </w:r>
        <w:r w:rsidDel="00CC41AB">
          <w:delText xml:space="preserve"> geschätzt</w:delText>
        </w:r>
      </w:del>
    </w:p>
    <w:p w14:paraId="176636D5" w14:textId="77777777" w:rsidR="00872699" w:rsidRDefault="00872699" w:rsidP="00CC41AB">
      <w:pPr>
        <w:pStyle w:val="KeinLeerraum"/>
        <w:jc w:val="both"/>
        <w:sectPr w:rsidR="00872699" w:rsidSect="00182EEA">
          <w:headerReference w:type="default"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Change w:id="80" w:author="Arben Shabani" w:date="2016-10-04T12:00:00Z">
          <w:pPr/>
        </w:pPrChange>
      </w:pPr>
    </w:p>
    <w:p w14:paraId="3F51865F" w14:textId="77777777" w:rsidR="007701D8" w:rsidRPr="00306668" w:rsidRDefault="007701D8" w:rsidP="005612CD">
      <w:pPr>
        <w:pStyle w:val="KeinLeerraum"/>
        <w:jc w:val="both"/>
      </w:pPr>
    </w:p>
    <w:p w14:paraId="3CB58409" w14:textId="77777777" w:rsidR="00E35877" w:rsidRPr="00B76CFC" w:rsidRDefault="00306668" w:rsidP="005612CD">
      <w:pPr>
        <w:pStyle w:val="KeinLeerraum"/>
        <w:tabs>
          <w:tab w:val="left" w:pos="1575"/>
        </w:tabs>
        <w:jc w:val="both"/>
        <w:outlineLvl w:val="0"/>
        <w:rPr>
          <w:b/>
          <w:sz w:val="28"/>
          <w:szCs w:val="28"/>
        </w:rPr>
      </w:pPr>
      <w:bookmarkStart w:id="81" w:name="_Toc463007603"/>
      <w:r w:rsidRPr="00B76CFC">
        <w:rPr>
          <w:b/>
          <w:sz w:val="28"/>
          <w:szCs w:val="28"/>
        </w:rPr>
        <w:t>8. Risiken</w:t>
      </w:r>
      <w:bookmarkEnd w:id="81"/>
    </w:p>
    <w:p w14:paraId="1A972B4F" w14:textId="77777777" w:rsidR="00E35877" w:rsidRDefault="00E35877" w:rsidP="005612CD">
      <w:pPr>
        <w:pStyle w:val="KeinLeerraum"/>
        <w:tabs>
          <w:tab w:val="left" w:pos="1575"/>
        </w:tabs>
        <w:jc w:val="both"/>
      </w:pPr>
    </w:p>
    <w:tbl>
      <w:tblPr>
        <w:tblStyle w:val="Tabellenraster"/>
        <w:tblW w:w="0" w:type="auto"/>
        <w:tblLook w:val="04A0" w:firstRow="1" w:lastRow="0" w:firstColumn="1" w:lastColumn="0" w:noHBand="0" w:noVBand="1"/>
      </w:tblPr>
      <w:tblGrid>
        <w:gridCol w:w="491"/>
        <w:gridCol w:w="1489"/>
        <w:gridCol w:w="3260"/>
        <w:gridCol w:w="1996"/>
        <w:gridCol w:w="1123"/>
        <w:gridCol w:w="708"/>
        <w:gridCol w:w="993"/>
        <w:gridCol w:w="4217"/>
      </w:tblGrid>
      <w:tr w:rsidR="00023DA9" w14:paraId="006DC7FA" w14:textId="77777777" w:rsidTr="005612CD">
        <w:tc>
          <w:tcPr>
            <w:tcW w:w="491" w:type="dxa"/>
            <w:shd w:val="clear" w:color="auto" w:fill="2E74B5" w:themeFill="accent1" w:themeFillShade="BF"/>
          </w:tcPr>
          <w:p w14:paraId="3465279A" w14:textId="77777777" w:rsidR="00ED7BBC" w:rsidRPr="005612CD" w:rsidRDefault="00ED7BBC" w:rsidP="005612CD">
            <w:pPr>
              <w:pStyle w:val="KeinLeerraum"/>
              <w:tabs>
                <w:tab w:val="left" w:pos="1575"/>
              </w:tabs>
              <w:jc w:val="center"/>
              <w:rPr>
                <w:color w:val="FFFFFF" w:themeColor="background1"/>
              </w:rPr>
            </w:pPr>
            <w:r w:rsidRPr="005612CD">
              <w:rPr>
                <w:color w:val="FFFFFF" w:themeColor="background1"/>
              </w:rPr>
              <w:t>Nr.</w:t>
            </w:r>
          </w:p>
        </w:tc>
        <w:tc>
          <w:tcPr>
            <w:tcW w:w="1489" w:type="dxa"/>
            <w:shd w:val="clear" w:color="auto" w:fill="2E74B5" w:themeFill="accent1" w:themeFillShade="BF"/>
          </w:tcPr>
          <w:p w14:paraId="27AD17BD" w14:textId="77777777" w:rsidR="00ED7BBC" w:rsidRPr="005612CD" w:rsidRDefault="00ED7BBC">
            <w:pPr>
              <w:pStyle w:val="KeinLeerraum"/>
              <w:tabs>
                <w:tab w:val="left" w:pos="1575"/>
              </w:tabs>
              <w:jc w:val="both"/>
              <w:rPr>
                <w:color w:val="FFFFFF" w:themeColor="background1"/>
              </w:rPr>
            </w:pPr>
            <w:r w:rsidRPr="005612CD">
              <w:rPr>
                <w:color w:val="FFFFFF" w:themeColor="background1"/>
              </w:rPr>
              <w:t>Name</w:t>
            </w:r>
          </w:p>
        </w:tc>
        <w:tc>
          <w:tcPr>
            <w:tcW w:w="3260" w:type="dxa"/>
            <w:shd w:val="clear" w:color="auto" w:fill="2E74B5" w:themeFill="accent1" w:themeFillShade="BF"/>
          </w:tcPr>
          <w:p w14:paraId="36746A81" w14:textId="77777777" w:rsidR="00ED7BBC" w:rsidRPr="005612CD" w:rsidRDefault="00ED7BBC">
            <w:pPr>
              <w:pStyle w:val="KeinLeerraum"/>
              <w:tabs>
                <w:tab w:val="left" w:pos="1575"/>
              </w:tabs>
              <w:jc w:val="both"/>
              <w:rPr>
                <w:color w:val="FFFFFF" w:themeColor="background1"/>
              </w:rPr>
            </w:pPr>
            <w:r w:rsidRPr="005612CD">
              <w:rPr>
                <w:color w:val="FFFFFF" w:themeColor="background1"/>
              </w:rPr>
              <w:t>Beschreibung</w:t>
            </w:r>
          </w:p>
        </w:tc>
        <w:tc>
          <w:tcPr>
            <w:tcW w:w="1996" w:type="dxa"/>
            <w:shd w:val="clear" w:color="auto" w:fill="2E74B5" w:themeFill="accent1" w:themeFillShade="BF"/>
          </w:tcPr>
          <w:p w14:paraId="2B269D39" w14:textId="77777777" w:rsidR="00ED7BBC" w:rsidRPr="005612CD" w:rsidRDefault="00ED7BBC">
            <w:pPr>
              <w:pStyle w:val="KeinLeerraum"/>
              <w:tabs>
                <w:tab w:val="left" w:pos="1575"/>
              </w:tabs>
              <w:jc w:val="both"/>
              <w:rPr>
                <w:color w:val="FFFFFF" w:themeColor="background1"/>
              </w:rPr>
            </w:pPr>
            <w:r w:rsidRPr="005612CD">
              <w:rPr>
                <w:color w:val="FFFFFF" w:themeColor="background1"/>
              </w:rPr>
              <w:t>Wahrscheinlichkeit</w:t>
            </w:r>
          </w:p>
        </w:tc>
        <w:tc>
          <w:tcPr>
            <w:tcW w:w="1123" w:type="dxa"/>
            <w:shd w:val="clear" w:color="auto" w:fill="2E74B5" w:themeFill="accent1" w:themeFillShade="BF"/>
          </w:tcPr>
          <w:p w14:paraId="036A5CB1" w14:textId="77777777" w:rsidR="00ED7BBC" w:rsidRPr="005612CD" w:rsidRDefault="00ED7BBC" w:rsidP="005612CD">
            <w:pPr>
              <w:pStyle w:val="KeinLeerraum"/>
              <w:tabs>
                <w:tab w:val="left" w:pos="1575"/>
              </w:tabs>
              <w:jc w:val="center"/>
              <w:rPr>
                <w:color w:val="FFFFFF" w:themeColor="background1"/>
              </w:rPr>
            </w:pPr>
            <w:r w:rsidRPr="005612CD">
              <w:rPr>
                <w:color w:val="FFFFFF" w:themeColor="background1"/>
              </w:rPr>
              <w:t>Schaden</w:t>
            </w:r>
          </w:p>
        </w:tc>
        <w:tc>
          <w:tcPr>
            <w:tcW w:w="708" w:type="dxa"/>
            <w:shd w:val="clear" w:color="auto" w:fill="2E74B5" w:themeFill="accent1" w:themeFillShade="BF"/>
          </w:tcPr>
          <w:p w14:paraId="2272A2A2" w14:textId="77777777" w:rsidR="00ED7BBC" w:rsidRPr="005612CD" w:rsidRDefault="00ED7BBC" w:rsidP="005612CD">
            <w:pPr>
              <w:pStyle w:val="KeinLeerraum"/>
              <w:tabs>
                <w:tab w:val="left" w:pos="1575"/>
              </w:tabs>
              <w:jc w:val="center"/>
              <w:rPr>
                <w:color w:val="FFFFFF" w:themeColor="background1"/>
              </w:rPr>
            </w:pPr>
            <w:r w:rsidRPr="005612CD">
              <w:rPr>
                <w:color w:val="FFFFFF" w:themeColor="background1"/>
              </w:rPr>
              <w:t>Stufe</w:t>
            </w:r>
          </w:p>
        </w:tc>
        <w:tc>
          <w:tcPr>
            <w:tcW w:w="993" w:type="dxa"/>
            <w:shd w:val="clear" w:color="auto" w:fill="2E74B5" w:themeFill="accent1" w:themeFillShade="BF"/>
          </w:tcPr>
          <w:p w14:paraId="22D5DA66" w14:textId="77777777" w:rsidR="00ED7BBC" w:rsidRPr="005612CD" w:rsidRDefault="00ED7BBC" w:rsidP="005612CD">
            <w:pPr>
              <w:pStyle w:val="KeinLeerraum"/>
              <w:tabs>
                <w:tab w:val="left" w:pos="1575"/>
              </w:tabs>
              <w:jc w:val="center"/>
              <w:rPr>
                <w:color w:val="FFFFFF" w:themeColor="background1"/>
              </w:rPr>
            </w:pPr>
            <w:r w:rsidRPr="005612CD">
              <w:rPr>
                <w:color w:val="FFFFFF" w:themeColor="background1"/>
              </w:rPr>
              <w:t>Priorität</w:t>
            </w:r>
          </w:p>
        </w:tc>
        <w:tc>
          <w:tcPr>
            <w:tcW w:w="4217" w:type="dxa"/>
            <w:shd w:val="clear" w:color="auto" w:fill="2E74B5" w:themeFill="accent1" w:themeFillShade="BF"/>
          </w:tcPr>
          <w:p w14:paraId="012841B7" w14:textId="77777777" w:rsidR="00ED7BBC" w:rsidRPr="005612CD" w:rsidRDefault="00ED7BBC">
            <w:pPr>
              <w:pStyle w:val="KeinLeerraum"/>
              <w:tabs>
                <w:tab w:val="left" w:pos="1575"/>
              </w:tabs>
              <w:jc w:val="both"/>
              <w:rPr>
                <w:color w:val="FFFFFF" w:themeColor="background1"/>
              </w:rPr>
            </w:pPr>
            <w:r w:rsidRPr="005612CD">
              <w:rPr>
                <w:color w:val="FFFFFF" w:themeColor="background1"/>
              </w:rPr>
              <w:t>Massnahme</w:t>
            </w:r>
          </w:p>
        </w:tc>
      </w:tr>
      <w:tr w:rsidR="00760F52" w14:paraId="0A331905" w14:textId="77777777" w:rsidTr="005612CD">
        <w:tc>
          <w:tcPr>
            <w:tcW w:w="491" w:type="dxa"/>
          </w:tcPr>
          <w:p w14:paraId="0E9D61AB" w14:textId="77777777" w:rsidR="00ED7BBC" w:rsidRPr="00EF249C" w:rsidRDefault="00ED7BBC" w:rsidP="005612CD">
            <w:pPr>
              <w:pStyle w:val="KeinLeerraum"/>
              <w:tabs>
                <w:tab w:val="left" w:pos="1575"/>
              </w:tabs>
              <w:jc w:val="center"/>
            </w:pPr>
            <w:r w:rsidRPr="00EF249C">
              <w:t>1</w:t>
            </w:r>
          </w:p>
        </w:tc>
        <w:tc>
          <w:tcPr>
            <w:tcW w:w="1489" w:type="dxa"/>
          </w:tcPr>
          <w:p w14:paraId="46B8A3AA" w14:textId="77777777" w:rsidR="00ED7BBC" w:rsidRPr="00415434" w:rsidRDefault="00ED7BBC" w:rsidP="00ED7BBC">
            <w:pPr>
              <w:pStyle w:val="KeinLeerraum"/>
              <w:tabs>
                <w:tab w:val="left" w:pos="1575"/>
              </w:tabs>
              <w:jc w:val="both"/>
            </w:pPr>
            <w:r w:rsidRPr="00415434">
              <w:t>Konkurrenz</w:t>
            </w:r>
          </w:p>
        </w:tc>
        <w:tc>
          <w:tcPr>
            <w:tcW w:w="3260" w:type="dxa"/>
          </w:tcPr>
          <w:p w14:paraId="346B8757" w14:textId="77777777" w:rsidR="00ED7BBC" w:rsidRPr="00415434" w:rsidRDefault="00ED7BBC" w:rsidP="00AB48B2">
            <w:pPr>
              <w:pStyle w:val="KeinLeerraum"/>
              <w:tabs>
                <w:tab w:val="left" w:pos="1575"/>
              </w:tabs>
              <w:pPrChange w:id="82" w:author="Arben Shabani" w:date="2016-10-04T12:00:00Z">
                <w:pPr>
                  <w:pStyle w:val="KeinLeerraum"/>
                  <w:tabs>
                    <w:tab w:val="left" w:pos="1575"/>
                  </w:tabs>
                  <w:jc w:val="both"/>
                </w:pPr>
              </w:pPrChange>
            </w:pPr>
            <w:r w:rsidRPr="00415434">
              <w:t xml:space="preserve">In dieser Branche herrscht eine grosse Konkurrenz. </w:t>
            </w:r>
            <w:r w:rsidR="00415434" w:rsidRPr="00415434">
              <w:t>Schlimmstenfalls</w:t>
            </w:r>
            <w:r w:rsidRPr="00415434">
              <w:t xml:space="preserve"> geht das Spiel unter, was in kleiner Benutzerzahl resultiert.</w:t>
            </w:r>
          </w:p>
        </w:tc>
        <w:tc>
          <w:tcPr>
            <w:tcW w:w="1996" w:type="dxa"/>
          </w:tcPr>
          <w:p w14:paraId="1C33D6D8" w14:textId="77777777" w:rsidR="00ED7BBC" w:rsidRPr="00415434" w:rsidRDefault="00ED7BBC" w:rsidP="005612CD">
            <w:pPr>
              <w:pStyle w:val="KeinLeerraum"/>
              <w:tabs>
                <w:tab w:val="left" w:pos="1575"/>
              </w:tabs>
              <w:jc w:val="center"/>
            </w:pPr>
            <w:r w:rsidRPr="00415434">
              <w:t>50%</w:t>
            </w:r>
          </w:p>
        </w:tc>
        <w:tc>
          <w:tcPr>
            <w:tcW w:w="1123" w:type="dxa"/>
          </w:tcPr>
          <w:p w14:paraId="0BC5E5D4" w14:textId="77777777" w:rsidR="00ED7BBC" w:rsidRPr="00415434" w:rsidRDefault="00ED7BBC" w:rsidP="005612CD">
            <w:pPr>
              <w:pStyle w:val="KeinLeerraum"/>
              <w:tabs>
                <w:tab w:val="left" w:pos="1575"/>
              </w:tabs>
              <w:jc w:val="center"/>
            </w:pPr>
            <w:r w:rsidRPr="00415434">
              <w:t>Sehr hoch</w:t>
            </w:r>
          </w:p>
        </w:tc>
        <w:tc>
          <w:tcPr>
            <w:tcW w:w="708" w:type="dxa"/>
          </w:tcPr>
          <w:p w14:paraId="420EA2D3" w14:textId="77777777" w:rsidR="00ED7BBC" w:rsidRPr="00415434" w:rsidRDefault="00760F52" w:rsidP="005612CD">
            <w:pPr>
              <w:pStyle w:val="KeinLeerraum"/>
              <w:tabs>
                <w:tab w:val="left" w:pos="1575"/>
              </w:tabs>
              <w:jc w:val="center"/>
            </w:pPr>
            <w:r w:rsidRPr="00415434">
              <w:t>H</w:t>
            </w:r>
          </w:p>
        </w:tc>
        <w:tc>
          <w:tcPr>
            <w:tcW w:w="993" w:type="dxa"/>
          </w:tcPr>
          <w:p w14:paraId="468943F5" w14:textId="77777777" w:rsidR="00ED7BBC" w:rsidRPr="00415434" w:rsidRDefault="00760F52" w:rsidP="005612CD">
            <w:pPr>
              <w:pStyle w:val="KeinLeerraum"/>
              <w:tabs>
                <w:tab w:val="left" w:pos="1575"/>
              </w:tabs>
              <w:jc w:val="center"/>
            </w:pPr>
            <w:r w:rsidRPr="00415434">
              <w:t>1</w:t>
            </w:r>
          </w:p>
        </w:tc>
        <w:tc>
          <w:tcPr>
            <w:tcW w:w="4217" w:type="dxa"/>
          </w:tcPr>
          <w:p w14:paraId="1B00D689" w14:textId="77777777" w:rsidR="00ED7BBC" w:rsidRPr="00EF249C" w:rsidRDefault="00760F52" w:rsidP="005612CD">
            <w:pPr>
              <w:autoSpaceDE w:val="0"/>
              <w:autoSpaceDN w:val="0"/>
              <w:adjustRightInd w:val="0"/>
              <w:rPr>
                <w:rFonts w:cs="Helvetica"/>
              </w:rPr>
            </w:pPr>
            <w:r w:rsidRPr="005612CD">
              <w:rPr>
                <w:rFonts w:cs="Helvetica"/>
              </w:rPr>
              <w:t>Werbung, Mund-zu-Mund-Propaganda</w:t>
            </w:r>
          </w:p>
        </w:tc>
      </w:tr>
      <w:tr w:rsidR="00760F52" w14:paraId="7CFF1A15" w14:textId="77777777" w:rsidTr="005612CD">
        <w:tc>
          <w:tcPr>
            <w:tcW w:w="491" w:type="dxa"/>
          </w:tcPr>
          <w:p w14:paraId="655380B9" w14:textId="77777777" w:rsidR="00ED7BBC" w:rsidRPr="00EF249C" w:rsidRDefault="00ED7BBC" w:rsidP="005612CD">
            <w:pPr>
              <w:pStyle w:val="KeinLeerraum"/>
              <w:tabs>
                <w:tab w:val="left" w:pos="1575"/>
              </w:tabs>
              <w:jc w:val="center"/>
            </w:pPr>
            <w:r w:rsidRPr="00EF249C">
              <w:t>2</w:t>
            </w:r>
          </w:p>
        </w:tc>
        <w:tc>
          <w:tcPr>
            <w:tcW w:w="1489" w:type="dxa"/>
          </w:tcPr>
          <w:p w14:paraId="4F7E23FB" w14:textId="77777777" w:rsidR="00ED7BBC" w:rsidRPr="00415434" w:rsidRDefault="00ED7BBC" w:rsidP="00ED7BBC">
            <w:pPr>
              <w:pStyle w:val="KeinLeerraum"/>
              <w:tabs>
                <w:tab w:val="left" w:pos="1575"/>
              </w:tabs>
              <w:jc w:val="both"/>
            </w:pPr>
            <w:r w:rsidRPr="00415434">
              <w:t>Update</w:t>
            </w:r>
          </w:p>
        </w:tc>
        <w:tc>
          <w:tcPr>
            <w:tcW w:w="3260" w:type="dxa"/>
          </w:tcPr>
          <w:p w14:paraId="353727CE" w14:textId="77777777" w:rsidR="00ED7BBC" w:rsidRPr="00EF249C" w:rsidRDefault="008749E0" w:rsidP="005612CD">
            <w:pPr>
              <w:autoSpaceDE w:val="0"/>
              <w:autoSpaceDN w:val="0"/>
              <w:adjustRightInd w:val="0"/>
              <w:rPr>
                <w:rFonts w:cs="Helvetica"/>
              </w:rPr>
            </w:pPr>
            <w:r w:rsidRPr="005612CD">
              <w:rPr>
                <w:rFonts w:cs="Helvetica"/>
              </w:rPr>
              <w:t xml:space="preserve">Es kann sein, dass das Programm nach einem Browser-Update nicht </w:t>
            </w:r>
            <w:r w:rsidR="00760F52" w:rsidRPr="005612CD">
              <w:rPr>
                <w:rFonts w:cs="Helvetica"/>
              </w:rPr>
              <w:t>mehr läuft</w:t>
            </w:r>
          </w:p>
        </w:tc>
        <w:tc>
          <w:tcPr>
            <w:tcW w:w="1996" w:type="dxa"/>
          </w:tcPr>
          <w:p w14:paraId="1FFED896" w14:textId="77777777" w:rsidR="00ED7BBC" w:rsidRPr="00EF249C" w:rsidRDefault="00ED7BBC" w:rsidP="005612CD">
            <w:pPr>
              <w:pStyle w:val="KeinLeerraum"/>
              <w:tabs>
                <w:tab w:val="left" w:pos="1575"/>
              </w:tabs>
              <w:jc w:val="center"/>
            </w:pPr>
            <w:r w:rsidRPr="00EF249C">
              <w:t>30%</w:t>
            </w:r>
          </w:p>
        </w:tc>
        <w:tc>
          <w:tcPr>
            <w:tcW w:w="1123" w:type="dxa"/>
          </w:tcPr>
          <w:p w14:paraId="0EC7C8AA" w14:textId="77777777" w:rsidR="00ED7BBC" w:rsidRPr="00415434" w:rsidRDefault="00ED7BBC" w:rsidP="005612CD">
            <w:pPr>
              <w:pStyle w:val="KeinLeerraum"/>
              <w:tabs>
                <w:tab w:val="left" w:pos="1575"/>
              </w:tabs>
              <w:jc w:val="center"/>
            </w:pPr>
            <w:r w:rsidRPr="00415434">
              <w:t>Se</w:t>
            </w:r>
            <w:r w:rsidR="00760F52" w:rsidRPr="00415434">
              <w:t>h</w:t>
            </w:r>
            <w:r w:rsidRPr="00415434">
              <w:t>r hoch</w:t>
            </w:r>
          </w:p>
        </w:tc>
        <w:tc>
          <w:tcPr>
            <w:tcW w:w="708" w:type="dxa"/>
          </w:tcPr>
          <w:p w14:paraId="2169D0E4" w14:textId="77777777" w:rsidR="00ED7BBC" w:rsidRPr="00415434" w:rsidRDefault="00760F52" w:rsidP="005612CD">
            <w:pPr>
              <w:pStyle w:val="KeinLeerraum"/>
              <w:tabs>
                <w:tab w:val="left" w:pos="1575"/>
              </w:tabs>
              <w:jc w:val="center"/>
            </w:pPr>
            <w:r w:rsidRPr="00415434">
              <w:t>H</w:t>
            </w:r>
          </w:p>
        </w:tc>
        <w:tc>
          <w:tcPr>
            <w:tcW w:w="993" w:type="dxa"/>
          </w:tcPr>
          <w:p w14:paraId="737F77F8" w14:textId="77777777" w:rsidR="00ED7BBC" w:rsidRPr="00415434" w:rsidRDefault="00760F52" w:rsidP="005612CD">
            <w:pPr>
              <w:pStyle w:val="KeinLeerraum"/>
              <w:tabs>
                <w:tab w:val="left" w:pos="1575"/>
              </w:tabs>
              <w:jc w:val="center"/>
            </w:pPr>
            <w:r w:rsidRPr="00415434">
              <w:t>1</w:t>
            </w:r>
          </w:p>
        </w:tc>
        <w:tc>
          <w:tcPr>
            <w:tcW w:w="4217" w:type="dxa"/>
          </w:tcPr>
          <w:p w14:paraId="7C2A4752" w14:textId="77777777" w:rsidR="00ED7BBC" w:rsidRPr="00EF249C" w:rsidRDefault="008749E0" w:rsidP="005612CD">
            <w:pPr>
              <w:autoSpaceDE w:val="0"/>
              <w:autoSpaceDN w:val="0"/>
              <w:adjustRightInd w:val="0"/>
              <w:rPr>
                <w:rFonts w:cs="Helvetica"/>
              </w:rPr>
            </w:pPr>
            <w:r w:rsidRPr="005612CD">
              <w:rPr>
                <w:rFonts w:cs="Helvetica"/>
              </w:rPr>
              <w:t xml:space="preserve">Programmierung in Java und </w:t>
            </w:r>
            <w:r w:rsidR="00415434" w:rsidRPr="005612CD">
              <w:rPr>
                <w:rFonts w:cs="Helvetica"/>
              </w:rPr>
              <w:t>JavaScript</w:t>
            </w:r>
            <w:r w:rsidRPr="005612CD">
              <w:rPr>
                <w:rFonts w:cs="Helvetica"/>
              </w:rPr>
              <w:t xml:space="preserve">, </w:t>
            </w:r>
            <w:r w:rsidR="00760F52" w:rsidRPr="005612CD">
              <w:rPr>
                <w:rFonts w:cs="Helvetica"/>
              </w:rPr>
              <w:t>wobei beides</w:t>
            </w:r>
            <w:r w:rsidRPr="005612CD">
              <w:rPr>
                <w:rFonts w:cs="Helvetica"/>
              </w:rPr>
              <w:t xml:space="preserve"> noch sicher noch weitere Jahre vom Markt unterstützt wird (aufgrund der </w:t>
            </w:r>
            <w:r w:rsidR="00760F52" w:rsidRPr="005612CD">
              <w:rPr>
                <w:rFonts w:cs="Helvetica"/>
              </w:rPr>
              <w:t>grossen Verbreitung)</w:t>
            </w:r>
          </w:p>
        </w:tc>
      </w:tr>
      <w:tr w:rsidR="00760F52" w14:paraId="36A49183" w14:textId="77777777" w:rsidTr="005612CD">
        <w:tc>
          <w:tcPr>
            <w:tcW w:w="491" w:type="dxa"/>
          </w:tcPr>
          <w:p w14:paraId="61989D39" w14:textId="77777777" w:rsidR="00ED7BBC" w:rsidRPr="00EF249C" w:rsidRDefault="00ED7BBC" w:rsidP="005612CD">
            <w:pPr>
              <w:pStyle w:val="KeinLeerraum"/>
              <w:tabs>
                <w:tab w:val="left" w:pos="1575"/>
              </w:tabs>
              <w:jc w:val="center"/>
            </w:pPr>
            <w:r w:rsidRPr="00EF249C">
              <w:t>3</w:t>
            </w:r>
          </w:p>
        </w:tc>
        <w:tc>
          <w:tcPr>
            <w:tcW w:w="1489" w:type="dxa"/>
          </w:tcPr>
          <w:p w14:paraId="36D48ED1" w14:textId="77777777" w:rsidR="00ED7BBC" w:rsidRPr="00415434" w:rsidRDefault="00ED7BBC" w:rsidP="00ED7BBC">
            <w:pPr>
              <w:pStyle w:val="KeinLeerraum"/>
              <w:tabs>
                <w:tab w:val="left" w:pos="1575"/>
              </w:tabs>
              <w:jc w:val="both"/>
            </w:pPr>
            <w:r w:rsidRPr="00415434">
              <w:t>Hacker-Attacken</w:t>
            </w:r>
          </w:p>
        </w:tc>
        <w:tc>
          <w:tcPr>
            <w:tcW w:w="3260" w:type="dxa"/>
          </w:tcPr>
          <w:p w14:paraId="1377AC1D" w14:textId="77777777" w:rsidR="00ED7BBC" w:rsidRPr="00EF249C" w:rsidRDefault="008749E0" w:rsidP="005612CD">
            <w:pPr>
              <w:autoSpaceDE w:val="0"/>
              <w:autoSpaceDN w:val="0"/>
              <w:adjustRightInd w:val="0"/>
              <w:rPr>
                <w:rFonts w:cs="Helvetica"/>
              </w:rPr>
            </w:pPr>
            <w:r w:rsidRPr="005612CD">
              <w:rPr>
                <w:rFonts w:cs="Helvetica"/>
              </w:rPr>
              <w:t>Die Datenbank ist nicht gut gegen konzentrierte Hacker-</w:t>
            </w:r>
            <w:r w:rsidR="00760F52" w:rsidRPr="005612CD">
              <w:rPr>
                <w:rFonts w:cs="Helvetica"/>
              </w:rPr>
              <w:t>Attacken</w:t>
            </w:r>
            <w:r w:rsidRPr="005612CD">
              <w:rPr>
                <w:rFonts w:cs="Helvetica"/>
              </w:rPr>
              <w:t xml:space="preserve"> geschützt, was eine Gefahr für die Nutzerdaten </w:t>
            </w:r>
            <w:r w:rsidR="00760F52" w:rsidRPr="005612CD">
              <w:rPr>
                <w:rFonts w:cs="Helvetica"/>
              </w:rPr>
              <w:t>darstellen kann</w:t>
            </w:r>
          </w:p>
        </w:tc>
        <w:tc>
          <w:tcPr>
            <w:tcW w:w="1996" w:type="dxa"/>
          </w:tcPr>
          <w:p w14:paraId="7112933F" w14:textId="77777777" w:rsidR="00ED7BBC" w:rsidRPr="00EF249C" w:rsidRDefault="00ED7BBC" w:rsidP="005612CD">
            <w:pPr>
              <w:pStyle w:val="KeinLeerraum"/>
              <w:tabs>
                <w:tab w:val="left" w:pos="1575"/>
              </w:tabs>
              <w:jc w:val="center"/>
            </w:pPr>
            <w:r w:rsidRPr="00EF249C">
              <w:t>5%</w:t>
            </w:r>
          </w:p>
        </w:tc>
        <w:tc>
          <w:tcPr>
            <w:tcW w:w="1123" w:type="dxa"/>
          </w:tcPr>
          <w:p w14:paraId="70A7D95C" w14:textId="77777777" w:rsidR="00ED7BBC" w:rsidRPr="00415434" w:rsidRDefault="00ED7BBC" w:rsidP="005612CD">
            <w:pPr>
              <w:pStyle w:val="KeinLeerraum"/>
              <w:tabs>
                <w:tab w:val="left" w:pos="1575"/>
              </w:tabs>
              <w:jc w:val="center"/>
            </w:pPr>
            <w:r w:rsidRPr="00415434">
              <w:t>Hoch</w:t>
            </w:r>
          </w:p>
        </w:tc>
        <w:tc>
          <w:tcPr>
            <w:tcW w:w="708" w:type="dxa"/>
          </w:tcPr>
          <w:p w14:paraId="724A99D3" w14:textId="77777777" w:rsidR="00ED7BBC" w:rsidRPr="00415434" w:rsidRDefault="00760F52" w:rsidP="005612CD">
            <w:pPr>
              <w:pStyle w:val="KeinLeerraum"/>
              <w:tabs>
                <w:tab w:val="left" w:pos="1575"/>
              </w:tabs>
              <w:jc w:val="center"/>
            </w:pPr>
            <w:r w:rsidRPr="00415434">
              <w:t>M</w:t>
            </w:r>
          </w:p>
        </w:tc>
        <w:tc>
          <w:tcPr>
            <w:tcW w:w="993" w:type="dxa"/>
          </w:tcPr>
          <w:p w14:paraId="32FC3A26" w14:textId="77777777" w:rsidR="00ED7BBC" w:rsidRPr="00415434" w:rsidRDefault="00760F52" w:rsidP="005612CD">
            <w:pPr>
              <w:pStyle w:val="KeinLeerraum"/>
              <w:tabs>
                <w:tab w:val="left" w:pos="1575"/>
              </w:tabs>
              <w:jc w:val="center"/>
            </w:pPr>
            <w:r w:rsidRPr="00415434">
              <w:t>3</w:t>
            </w:r>
          </w:p>
        </w:tc>
        <w:tc>
          <w:tcPr>
            <w:tcW w:w="4217" w:type="dxa"/>
          </w:tcPr>
          <w:p w14:paraId="114F9F72" w14:textId="77777777" w:rsidR="00ED7BBC" w:rsidRPr="00EF249C" w:rsidRDefault="008749E0" w:rsidP="005612CD">
            <w:pPr>
              <w:autoSpaceDE w:val="0"/>
              <w:autoSpaceDN w:val="0"/>
              <w:adjustRightInd w:val="0"/>
              <w:rPr>
                <w:rFonts w:cs="Helvetica"/>
              </w:rPr>
            </w:pPr>
            <w:r w:rsidRPr="005612CD">
              <w:rPr>
                <w:rFonts w:cs="Helvetica"/>
              </w:rPr>
              <w:t xml:space="preserve">Möglicherweise einen Experten </w:t>
            </w:r>
            <w:r w:rsidR="00760F52" w:rsidRPr="005612CD">
              <w:rPr>
                <w:rFonts w:cs="Helvetica"/>
              </w:rPr>
              <w:t>hinzuziehen.</w:t>
            </w:r>
          </w:p>
        </w:tc>
      </w:tr>
      <w:tr w:rsidR="00760F52" w14:paraId="42B6EAA9" w14:textId="77777777" w:rsidTr="005612CD">
        <w:tc>
          <w:tcPr>
            <w:tcW w:w="491" w:type="dxa"/>
          </w:tcPr>
          <w:p w14:paraId="626F11CC" w14:textId="77777777" w:rsidR="00ED7BBC" w:rsidRPr="00EF249C" w:rsidRDefault="00ED7BBC" w:rsidP="005612CD">
            <w:pPr>
              <w:pStyle w:val="KeinLeerraum"/>
              <w:tabs>
                <w:tab w:val="left" w:pos="1575"/>
              </w:tabs>
              <w:jc w:val="center"/>
            </w:pPr>
            <w:r w:rsidRPr="00EF249C">
              <w:t>4</w:t>
            </w:r>
          </w:p>
        </w:tc>
        <w:tc>
          <w:tcPr>
            <w:tcW w:w="1489" w:type="dxa"/>
          </w:tcPr>
          <w:p w14:paraId="5A0ABCB0" w14:textId="77777777" w:rsidR="00ED7BBC" w:rsidRPr="00415434" w:rsidRDefault="00ED7BBC" w:rsidP="00ED7BBC">
            <w:pPr>
              <w:pStyle w:val="KeinLeerraum"/>
              <w:tabs>
                <w:tab w:val="left" w:pos="1575"/>
              </w:tabs>
              <w:jc w:val="both"/>
            </w:pPr>
            <w:r w:rsidRPr="00415434">
              <w:t>Design</w:t>
            </w:r>
          </w:p>
        </w:tc>
        <w:tc>
          <w:tcPr>
            <w:tcW w:w="3260" w:type="dxa"/>
          </w:tcPr>
          <w:p w14:paraId="68F59642" w14:textId="77777777" w:rsidR="00ED7BBC" w:rsidRPr="00EF249C" w:rsidRDefault="008749E0" w:rsidP="005612CD">
            <w:pPr>
              <w:autoSpaceDE w:val="0"/>
              <w:autoSpaceDN w:val="0"/>
              <w:adjustRightInd w:val="0"/>
              <w:rPr>
                <w:rFonts w:cs="Helvetica"/>
              </w:rPr>
            </w:pPr>
            <w:r w:rsidRPr="005612CD">
              <w:rPr>
                <w:rFonts w:cs="Helvetica"/>
              </w:rPr>
              <w:t xml:space="preserve">Es existiert kein grosses </w:t>
            </w:r>
            <w:r w:rsidR="00415434" w:rsidRPr="005612CD">
              <w:rPr>
                <w:rFonts w:cs="Helvetica"/>
              </w:rPr>
              <w:t>Knowhow</w:t>
            </w:r>
            <w:r w:rsidRPr="005612CD">
              <w:rPr>
                <w:rFonts w:cs="Helvetica"/>
              </w:rPr>
              <w:t xml:space="preserve"> bezüglich </w:t>
            </w:r>
            <w:r w:rsidR="00760F52" w:rsidRPr="005612CD">
              <w:rPr>
                <w:rFonts w:cs="Helvetica"/>
              </w:rPr>
              <w:t>Game-Design</w:t>
            </w:r>
          </w:p>
        </w:tc>
        <w:tc>
          <w:tcPr>
            <w:tcW w:w="1996" w:type="dxa"/>
          </w:tcPr>
          <w:p w14:paraId="30925884" w14:textId="77777777" w:rsidR="00ED7BBC" w:rsidRPr="00EF249C" w:rsidRDefault="00ED7BBC" w:rsidP="005612CD">
            <w:pPr>
              <w:pStyle w:val="KeinLeerraum"/>
              <w:tabs>
                <w:tab w:val="left" w:pos="1575"/>
              </w:tabs>
              <w:jc w:val="center"/>
            </w:pPr>
            <w:r w:rsidRPr="00EF249C">
              <w:t>50%</w:t>
            </w:r>
          </w:p>
        </w:tc>
        <w:tc>
          <w:tcPr>
            <w:tcW w:w="1123" w:type="dxa"/>
          </w:tcPr>
          <w:p w14:paraId="795A8110" w14:textId="77777777" w:rsidR="00ED7BBC" w:rsidRPr="00415434" w:rsidRDefault="00ED7BBC" w:rsidP="005612CD">
            <w:pPr>
              <w:pStyle w:val="KeinLeerraum"/>
              <w:tabs>
                <w:tab w:val="left" w:pos="1575"/>
              </w:tabs>
              <w:jc w:val="center"/>
            </w:pPr>
            <w:r w:rsidRPr="00415434">
              <w:t>Klein</w:t>
            </w:r>
          </w:p>
        </w:tc>
        <w:tc>
          <w:tcPr>
            <w:tcW w:w="708" w:type="dxa"/>
          </w:tcPr>
          <w:p w14:paraId="20163D19" w14:textId="77777777" w:rsidR="00ED7BBC" w:rsidRPr="00415434" w:rsidRDefault="00760F52" w:rsidP="005612CD">
            <w:pPr>
              <w:pStyle w:val="KeinLeerraum"/>
              <w:tabs>
                <w:tab w:val="left" w:pos="1575"/>
              </w:tabs>
              <w:jc w:val="center"/>
            </w:pPr>
            <w:r w:rsidRPr="00415434">
              <w:t>L</w:t>
            </w:r>
          </w:p>
        </w:tc>
        <w:tc>
          <w:tcPr>
            <w:tcW w:w="993" w:type="dxa"/>
          </w:tcPr>
          <w:p w14:paraId="1032AC58" w14:textId="77777777" w:rsidR="00ED7BBC" w:rsidRPr="00415434" w:rsidRDefault="00760F52" w:rsidP="005612CD">
            <w:pPr>
              <w:pStyle w:val="KeinLeerraum"/>
              <w:tabs>
                <w:tab w:val="left" w:pos="1575"/>
              </w:tabs>
              <w:jc w:val="center"/>
            </w:pPr>
            <w:r w:rsidRPr="00415434">
              <w:t>3</w:t>
            </w:r>
          </w:p>
        </w:tc>
        <w:tc>
          <w:tcPr>
            <w:tcW w:w="4217" w:type="dxa"/>
          </w:tcPr>
          <w:p w14:paraId="030A71A8" w14:textId="77777777" w:rsidR="00ED7BBC" w:rsidRPr="00EF249C" w:rsidRDefault="008749E0" w:rsidP="005612CD">
            <w:pPr>
              <w:autoSpaceDE w:val="0"/>
              <w:autoSpaceDN w:val="0"/>
              <w:adjustRightInd w:val="0"/>
              <w:rPr>
                <w:rFonts w:cs="Helvetica"/>
              </w:rPr>
            </w:pPr>
            <w:r w:rsidRPr="005612CD">
              <w:rPr>
                <w:rFonts w:cs="Helvetica"/>
              </w:rPr>
              <w:t xml:space="preserve">Da das Spiel sowieso minimalistisch gehalten wird, sollten dieses fehlende </w:t>
            </w:r>
            <w:r w:rsidR="00415434" w:rsidRPr="005612CD">
              <w:rPr>
                <w:rFonts w:cs="Helvetica"/>
              </w:rPr>
              <w:t>Knowhow</w:t>
            </w:r>
            <w:r w:rsidRPr="005612CD">
              <w:rPr>
                <w:rFonts w:cs="Helvetica"/>
              </w:rPr>
              <w:t xml:space="preserve"> keine allzu grosse Gefahr </w:t>
            </w:r>
            <w:r w:rsidR="00760F52" w:rsidRPr="005612CD">
              <w:rPr>
                <w:rFonts w:cs="Helvetica"/>
              </w:rPr>
              <w:t>darstellen</w:t>
            </w:r>
          </w:p>
        </w:tc>
      </w:tr>
      <w:tr w:rsidR="00760F52" w14:paraId="37AF90D9" w14:textId="77777777" w:rsidTr="005612CD">
        <w:tc>
          <w:tcPr>
            <w:tcW w:w="491" w:type="dxa"/>
          </w:tcPr>
          <w:p w14:paraId="7E552AD0" w14:textId="77777777" w:rsidR="00ED7BBC" w:rsidRPr="00EF249C" w:rsidRDefault="00ED7BBC" w:rsidP="005612CD">
            <w:pPr>
              <w:pStyle w:val="KeinLeerraum"/>
              <w:tabs>
                <w:tab w:val="left" w:pos="1575"/>
              </w:tabs>
              <w:jc w:val="center"/>
            </w:pPr>
            <w:r w:rsidRPr="00EF249C">
              <w:t>5</w:t>
            </w:r>
          </w:p>
        </w:tc>
        <w:tc>
          <w:tcPr>
            <w:tcW w:w="1489" w:type="dxa"/>
          </w:tcPr>
          <w:p w14:paraId="2458611B" w14:textId="77777777" w:rsidR="00ED7BBC" w:rsidRPr="00415434" w:rsidRDefault="00ED7BBC" w:rsidP="00ED7BBC">
            <w:pPr>
              <w:pStyle w:val="KeinLeerraum"/>
              <w:tabs>
                <w:tab w:val="left" w:pos="1575"/>
              </w:tabs>
              <w:jc w:val="both"/>
            </w:pPr>
            <w:r w:rsidRPr="00415434">
              <w:t>Spiele im Web</w:t>
            </w:r>
          </w:p>
        </w:tc>
        <w:tc>
          <w:tcPr>
            <w:tcW w:w="3260" w:type="dxa"/>
          </w:tcPr>
          <w:p w14:paraId="6D91FFE1" w14:textId="77777777" w:rsidR="00ED7BBC" w:rsidRPr="00EF249C" w:rsidRDefault="008749E0" w:rsidP="005612CD">
            <w:pPr>
              <w:autoSpaceDE w:val="0"/>
              <w:autoSpaceDN w:val="0"/>
              <w:adjustRightInd w:val="0"/>
              <w:rPr>
                <w:rFonts w:cs="Helvetica"/>
              </w:rPr>
            </w:pPr>
            <w:r w:rsidRPr="005612CD">
              <w:rPr>
                <w:rFonts w:cs="Helvetica"/>
              </w:rPr>
              <w:t>Es gibt kaum Wissen zu Spiel Implementieru</w:t>
            </w:r>
            <w:r w:rsidR="00760F52" w:rsidRPr="005612CD">
              <w:rPr>
                <w:rFonts w:cs="Helvetica"/>
              </w:rPr>
              <w:t>ng im Web</w:t>
            </w:r>
          </w:p>
        </w:tc>
        <w:tc>
          <w:tcPr>
            <w:tcW w:w="1996" w:type="dxa"/>
          </w:tcPr>
          <w:p w14:paraId="151247FD" w14:textId="77777777" w:rsidR="00ED7BBC" w:rsidRPr="00EF249C" w:rsidRDefault="00ED7BBC" w:rsidP="005612CD">
            <w:pPr>
              <w:pStyle w:val="KeinLeerraum"/>
              <w:tabs>
                <w:tab w:val="left" w:pos="1575"/>
              </w:tabs>
              <w:jc w:val="center"/>
            </w:pPr>
            <w:r w:rsidRPr="00EF249C">
              <w:t>60%</w:t>
            </w:r>
          </w:p>
        </w:tc>
        <w:tc>
          <w:tcPr>
            <w:tcW w:w="1123" w:type="dxa"/>
          </w:tcPr>
          <w:p w14:paraId="79606217" w14:textId="77777777" w:rsidR="00ED7BBC" w:rsidRPr="00415434" w:rsidRDefault="00ED7BBC" w:rsidP="005612CD">
            <w:pPr>
              <w:pStyle w:val="KeinLeerraum"/>
              <w:tabs>
                <w:tab w:val="left" w:pos="1575"/>
              </w:tabs>
              <w:jc w:val="center"/>
            </w:pPr>
            <w:r w:rsidRPr="00415434">
              <w:t>Mittel</w:t>
            </w:r>
          </w:p>
        </w:tc>
        <w:tc>
          <w:tcPr>
            <w:tcW w:w="708" w:type="dxa"/>
          </w:tcPr>
          <w:p w14:paraId="019FFA81" w14:textId="77777777" w:rsidR="00ED7BBC" w:rsidRPr="00415434" w:rsidRDefault="00760F52" w:rsidP="005612CD">
            <w:pPr>
              <w:pStyle w:val="KeinLeerraum"/>
              <w:tabs>
                <w:tab w:val="left" w:pos="1575"/>
              </w:tabs>
              <w:jc w:val="center"/>
            </w:pPr>
            <w:r w:rsidRPr="00415434">
              <w:t>M</w:t>
            </w:r>
          </w:p>
        </w:tc>
        <w:tc>
          <w:tcPr>
            <w:tcW w:w="993" w:type="dxa"/>
          </w:tcPr>
          <w:p w14:paraId="7159DAF0" w14:textId="77777777" w:rsidR="00ED7BBC" w:rsidRPr="00415434" w:rsidRDefault="00760F52" w:rsidP="005612CD">
            <w:pPr>
              <w:pStyle w:val="KeinLeerraum"/>
              <w:tabs>
                <w:tab w:val="left" w:pos="1575"/>
              </w:tabs>
              <w:jc w:val="center"/>
            </w:pPr>
            <w:r w:rsidRPr="00415434">
              <w:t>2</w:t>
            </w:r>
          </w:p>
        </w:tc>
        <w:tc>
          <w:tcPr>
            <w:tcW w:w="4217" w:type="dxa"/>
          </w:tcPr>
          <w:p w14:paraId="1F310C3F" w14:textId="77777777" w:rsidR="00ED7BBC" w:rsidRPr="00EF249C" w:rsidRDefault="008749E0" w:rsidP="005612CD">
            <w:pPr>
              <w:autoSpaceDE w:val="0"/>
              <w:autoSpaceDN w:val="0"/>
              <w:adjustRightInd w:val="0"/>
              <w:rPr>
                <w:rFonts w:cs="Helvetica"/>
              </w:rPr>
            </w:pPr>
            <w:r w:rsidRPr="005612CD">
              <w:rPr>
                <w:rFonts w:cs="Helvetica"/>
              </w:rPr>
              <w:t xml:space="preserve">Möglicherweise muss </w:t>
            </w:r>
            <w:r w:rsidR="00143A88" w:rsidRPr="005612CD">
              <w:rPr>
                <w:rFonts w:cs="Helvetica"/>
              </w:rPr>
              <w:t xml:space="preserve">zuerst noch etwas Wissen angeeignet werden, um das Spiel gut implementieren zu </w:t>
            </w:r>
            <w:r w:rsidR="00760F52" w:rsidRPr="005612CD">
              <w:rPr>
                <w:rFonts w:cs="Helvetica"/>
              </w:rPr>
              <w:t>können.</w:t>
            </w:r>
          </w:p>
        </w:tc>
      </w:tr>
    </w:tbl>
    <w:p w14:paraId="6554A501" w14:textId="77777777" w:rsidR="00ED7BBC" w:rsidRDefault="00ED7BBC" w:rsidP="005612CD">
      <w:pPr>
        <w:pStyle w:val="KeinLeerraum"/>
        <w:tabs>
          <w:tab w:val="left" w:pos="1575"/>
        </w:tabs>
        <w:jc w:val="both"/>
      </w:pPr>
    </w:p>
    <w:p w14:paraId="4CF16AC6" w14:textId="35680C32" w:rsidR="007701D8" w:rsidRDefault="008749E0">
      <w:pPr>
        <w:pStyle w:val="KeinLeerraum"/>
        <w:tabs>
          <w:tab w:val="left" w:pos="1575"/>
        </w:tabs>
        <w:jc w:val="both"/>
        <w:rPr>
          <w:lang w:val="en-GB"/>
        </w:rPr>
      </w:pPr>
      <w:r w:rsidRPr="00175AAB">
        <w:rPr>
          <w:b/>
          <w:lang w:val="en-GB"/>
          <w:rPrChange w:id="83" w:author="Arben Shabani" w:date="2016-10-04T12:09:00Z">
            <w:rPr>
              <w:lang w:val="en-GB"/>
            </w:rPr>
          </w:rPrChange>
        </w:rPr>
        <w:t>Lege</w:t>
      </w:r>
      <w:bookmarkStart w:id="84" w:name="_GoBack"/>
      <w:bookmarkEnd w:id="84"/>
      <w:r w:rsidRPr="00175AAB">
        <w:rPr>
          <w:b/>
          <w:lang w:val="en-GB"/>
          <w:rPrChange w:id="85" w:author="Arben Shabani" w:date="2016-10-04T12:09:00Z">
            <w:rPr>
              <w:lang w:val="en-GB"/>
            </w:rPr>
          </w:rPrChange>
        </w:rPr>
        <w:t>nde:</w:t>
      </w:r>
      <w:r w:rsidRPr="005612CD">
        <w:rPr>
          <w:lang w:val="en-GB"/>
        </w:rPr>
        <w:t xml:space="preserve"> L: Low; M: Medium; H: Hig</w:t>
      </w:r>
      <w:r w:rsidR="00EF249C">
        <w:rPr>
          <w:lang w:val="en-GB"/>
        </w:rPr>
        <w:t>h</w:t>
      </w:r>
    </w:p>
    <w:p w14:paraId="649A0778" w14:textId="77777777" w:rsidR="007701D8" w:rsidRDefault="007701D8">
      <w:pPr>
        <w:pStyle w:val="KeinLeerraum"/>
        <w:tabs>
          <w:tab w:val="left" w:pos="1575"/>
        </w:tabs>
        <w:jc w:val="both"/>
        <w:rPr>
          <w:lang w:val="en-GB"/>
        </w:rPr>
      </w:pPr>
    </w:p>
    <w:p w14:paraId="7EF31900" w14:textId="77777777" w:rsidR="003D7217" w:rsidRDefault="003D7217">
      <w:pPr>
        <w:pStyle w:val="KeinLeerraum"/>
        <w:tabs>
          <w:tab w:val="left" w:pos="1575"/>
        </w:tabs>
        <w:jc w:val="both"/>
        <w:rPr>
          <w:lang w:val="en-GB"/>
        </w:rPr>
        <w:sectPr w:rsidR="003D7217" w:rsidSect="00872699">
          <w:pgSz w:w="16838" w:h="11906" w:orient="landscape"/>
          <w:pgMar w:top="1417" w:right="1417" w:bottom="1417" w:left="1134" w:header="708" w:footer="708" w:gutter="0"/>
          <w:cols w:space="708"/>
          <w:titlePg/>
          <w:docGrid w:linePitch="360"/>
        </w:sectPr>
      </w:pPr>
    </w:p>
    <w:p w14:paraId="7BD5E006" w14:textId="77777777" w:rsidR="003D7217" w:rsidRDefault="003D7217" w:rsidP="005612CD">
      <w:pPr>
        <w:pStyle w:val="KeinLeerraum"/>
        <w:tabs>
          <w:tab w:val="left" w:pos="1575"/>
        </w:tabs>
        <w:jc w:val="both"/>
        <w:rPr>
          <w:lang w:val="en-GB"/>
        </w:rPr>
      </w:pPr>
    </w:p>
    <w:p w14:paraId="28EB031F" w14:textId="77777777" w:rsidR="00306668" w:rsidRPr="00B76CFC" w:rsidRDefault="00306668" w:rsidP="005612CD">
      <w:pPr>
        <w:pStyle w:val="KeinLeerraum"/>
        <w:tabs>
          <w:tab w:val="left" w:pos="1575"/>
        </w:tabs>
        <w:jc w:val="both"/>
        <w:outlineLvl w:val="0"/>
        <w:rPr>
          <w:b/>
          <w:sz w:val="28"/>
          <w:szCs w:val="28"/>
        </w:rPr>
      </w:pPr>
      <w:bookmarkStart w:id="86" w:name="_Toc463007604"/>
      <w:r w:rsidRPr="00B76CFC">
        <w:rPr>
          <w:b/>
          <w:sz w:val="28"/>
          <w:szCs w:val="28"/>
        </w:rPr>
        <w:t>9.</w:t>
      </w:r>
      <w:r w:rsidR="00220203">
        <w:rPr>
          <w:b/>
          <w:sz w:val="28"/>
          <w:szCs w:val="28"/>
        </w:rPr>
        <w:t xml:space="preserve"> </w:t>
      </w:r>
      <w:r w:rsidRPr="00B76CFC">
        <w:rPr>
          <w:b/>
          <w:sz w:val="28"/>
          <w:szCs w:val="28"/>
        </w:rPr>
        <w:t>Grobplanung</w:t>
      </w:r>
      <w:bookmarkEnd w:id="86"/>
    </w:p>
    <w:p w14:paraId="5AE3726F" w14:textId="77777777" w:rsidR="00E35877" w:rsidRDefault="00E35877" w:rsidP="005612CD">
      <w:pPr>
        <w:pStyle w:val="KeinLeerraum"/>
        <w:jc w:val="both"/>
      </w:pPr>
    </w:p>
    <w:p w14:paraId="62A9F2AD" w14:textId="0CE2D515" w:rsidR="00527652" w:rsidRDefault="004E739A" w:rsidP="004E739A">
      <w:pPr>
        <w:pStyle w:val="KeinLeerraum"/>
        <w:jc w:val="both"/>
      </w:pPr>
      <w:ins w:id="87" w:author="Arben Shabani" w:date="2016-10-04T12:06:00Z">
        <w:r>
          <w:t>Schätzungsweise 4 Monate wird das gesamte Projekt, wie in Punkt 7 erläutert, dauern. Der Prototyp nimmt gemäss Grobplanung eine Entwicklungszeit von 14 Wochen in Anspruch</w:t>
        </w:r>
      </w:ins>
      <w:del w:id="88" w:author="Arben Shabani" w:date="2016-10-04T12:06:00Z">
        <w:r w:rsidR="00527652" w:rsidDel="004E739A">
          <w:delText>4 Monate wird das Projekt schätzungsweise dauern</w:delText>
        </w:r>
      </w:del>
      <w:del w:id="89" w:author="Arben Shabani" w:date="2016-10-04T12:05:00Z">
        <w:r w:rsidR="00527652" w:rsidDel="00086C7B">
          <w:delText xml:space="preserve">, was auch durch die 16 "Mann-Monate" zurückzuführen </w:delText>
        </w:r>
        <w:r w:rsidR="001E4BB5" w:rsidDel="00086C7B">
          <w:delText>ist</w:delText>
        </w:r>
      </w:del>
      <w:del w:id="90" w:author="Arben Shabani" w:date="2016-10-04T12:06:00Z">
        <w:r w:rsidR="00527652" w:rsidDel="004E739A">
          <w:delText xml:space="preserve">. </w:delText>
        </w:r>
        <w:commentRangeStart w:id="91"/>
        <w:r w:rsidR="00527652" w:rsidDel="004E739A">
          <w:delText xml:space="preserve">Der erste Prototyp gemäss einer </w:delText>
        </w:r>
        <w:commentRangeStart w:id="92"/>
        <w:r w:rsidR="00527652" w:rsidDel="004E739A">
          <w:delText>eigenverfassten</w:delText>
        </w:r>
        <w:commentRangeEnd w:id="92"/>
        <w:r w:rsidR="00D902AF" w:rsidDel="004E739A">
          <w:rPr>
            <w:rStyle w:val="Kommentarzeichen"/>
          </w:rPr>
          <w:commentReference w:id="92"/>
        </w:r>
        <w:r w:rsidR="00527652" w:rsidDel="004E739A">
          <w:delText xml:space="preserve"> Grobplanung sollte</w:delText>
        </w:r>
        <w:commentRangeEnd w:id="91"/>
        <w:r w:rsidR="00D902AF" w:rsidDel="004E739A">
          <w:rPr>
            <w:rStyle w:val="Kommentarzeichen"/>
          </w:rPr>
          <w:commentReference w:id="91"/>
        </w:r>
        <w:r w:rsidR="00527652" w:rsidDel="004E739A">
          <w:delText xml:space="preserve"> in etwa eine Entwicklungszeit von 14 Wochen </w:delText>
        </w:r>
        <w:commentRangeStart w:id="93"/>
        <w:r w:rsidR="00527652" w:rsidDel="004E739A">
          <w:delText>benötigen</w:delText>
        </w:r>
        <w:commentRangeEnd w:id="93"/>
        <w:r w:rsidR="007A1744" w:rsidDel="004E739A">
          <w:rPr>
            <w:rStyle w:val="Kommentarzeichen"/>
          </w:rPr>
          <w:commentReference w:id="93"/>
        </w:r>
        <w:r w:rsidR="00527652" w:rsidDel="004E739A">
          <w:delText xml:space="preserve"> mit zwei zusätzlichen Reservewochen, welche jedoch nur für den Notfall gedacht sind, was summa summarum 4 Monate ergibt</w:delText>
        </w:r>
      </w:del>
      <w:r w:rsidR="00527652">
        <w:t xml:space="preserve">. </w:t>
      </w:r>
    </w:p>
    <w:p w14:paraId="2CCFB555" w14:textId="77777777" w:rsidR="00E35877" w:rsidRPr="00306668" w:rsidRDefault="00E35877" w:rsidP="005612CD">
      <w:pPr>
        <w:pStyle w:val="KeinLeerraum"/>
        <w:jc w:val="both"/>
      </w:pPr>
    </w:p>
    <w:p w14:paraId="376C5998" w14:textId="77777777" w:rsidR="001E7E52" w:rsidRPr="005612CD" w:rsidRDefault="00306668" w:rsidP="005612CD">
      <w:pPr>
        <w:pStyle w:val="KeinLeerraum"/>
        <w:jc w:val="both"/>
        <w:outlineLvl w:val="1"/>
        <w:rPr>
          <w:b/>
          <w:sz w:val="24"/>
          <w:szCs w:val="24"/>
          <w:lang w:val="en-GB"/>
        </w:rPr>
      </w:pPr>
      <w:bookmarkStart w:id="94" w:name="_Toc463007605"/>
      <w:r w:rsidRPr="005612CD">
        <w:rPr>
          <w:b/>
          <w:sz w:val="24"/>
          <w:szCs w:val="24"/>
          <w:lang w:val="en-GB"/>
        </w:rPr>
        <w:t>9.1 Use-Cases</w:t>
      </w:r>
      <w:bookmarkEnd w:id="94"/>
    </w:p>
    <w:p w14:paraId="52B5DC48" w14:textId="77777777" w:rsidR="001E7E52" w:rsidRPr="005612CD" w:rsidRDefault="001E7E52" w:rsidP="005612CD">
      <w:pPr>
        <w:pStyle w:val="KeinLeerraum"/>
        <w:jc w:val="both"/>
        <w:outlineLvl w:val="1"/>
        <w:rPr>
          <w:b/>
          <w:sz w:val="24"/>
          <w:szCs w:val="24"/>
          <w:lang w:val="en-GB"/>
        </w:rPr>
      </w:pPr>
    </w:p>
    <w:p w14:paraId="25D09B9C" w14:textId="77777777" w:rsidR="001E7E52" w:rsidRPr="005612CD" w:rsidRDefault="00501195">
      <w:pPr>
        <w:rPr>
          <w:b/>
          <w:sz w:val="24"/>
          <w:szCs w:val="24"/>
          <w:lang w:val="en-GB"/>
        </w:rPr>
      </w:pPr>
      <w:r w:rsidRPr="005612CD">
        <w:rPr>
          <w:lang w:val="en-GB"/>
        </w:rPr>
        <w:t>Use-C</w:t>
      </w:r>
      <w:r w:rsidR="001E7E52" w:rsidRPr="005612CD">
        <w:rPr>
          <w:lang w:val="en-GB"/>
        </w:rPr>
        <w:t>ase 1: Registration</w:t>
      </w:r>
    </w:p>
    <w:p w14:paraId="4EEE8743" w14:textId="77777777" w:rsidR="001E7E52" w:rsidRPr="005612CD" w:rsidRDefault="0002013C">
      <w:pPr>
        <w:rPr>
          <w:lang w:val="en-GB"/>
        </w:rPr>
      </w:pPr>
      <w:r w:rsidRPr="005612CD">
        <w:rPr>
          <w:lang w:val="en-GB"/>
        </w:rPr>
        <w:t xml:space="preserve">Use-Case </w:t>
      </w:r>
      <w:r w:rsidR="001E7E52" w:rsidRPr="005612CD">
        <w:rPr>
          <w:lang w:val="en-GB"/>
        </w:rPr>
        <w:t>2: Spiel starten</w:t>
      </w:r>
    </w:p>
    <w:p w14:paraId="2FC7FC25" w14:textId="77777777" w:rsidR="001E7E52" w:rsidRPr="005612CD" w:rsidRDefault="0002013C">
      <w:pPr>
        <w:rPr>
          <w:lang w:val="en-GB"/>
        </w:rPr>
      </w:pPr>
      <w:r w:rsidRPr="005612CD">
        <w:rPr>
          <w:lang w:val="en-GB"/>
        </w:rPr>
        <w:t xml:space="preserve">Use-Case </w:t>
      </w:r>
      <w:r w:rsidR="001E7E52" w:rsidRPr="005612CD">
        <w:rPr>
          <w:lang w:val="en-GB"/>
        </w:rPr>
        <w:t>3: Spielen</w:t>
      </w:r>
    </w:p>
    <w:p w14:paraId="2620D303" w14:textId="77777777" w:rsidR="001E7E52" w:rsidRPr="005612CD" w:rsidRDefault="0002013C" w:rsidP="005612CD">
      <w:pPr>
        <w:rPr>
          <w:lang w:val="en-GB"/>
        </w:rPr>
      </w:pPr>
      <w:r w:rsidRPr="005612CD">
        <w:rPr>
          <w:lang w:val="en-GB"/>
        </w:rPr>
        <w:t xml:space="preserve">Use-Case </w:t>
      </w:r>
      <w:r w:rsidR="001E7E52" w:rsidRPr="005612CD">
        <w:rPr>
          <w:lang w:val="en-GB"/>
        </w:rPr>
        <w:t>4: Highscore anzeigen</w:t>
      </w:r>
    </w:p>
    <w:p w14:paraId="544BDD13" w14:textId="77777777" w:rsidR="00E35877" w:rsidRPr="005612CD" w:rsidRDefault="00E35877" w:rsidP="005612CD">
      <w:pPr>
        <w:pStyle w:val="KeinLeerraum"/>
        <w:jc w:val="both"/>
        <w:rPr>
          <w:lang w:val="en-GB"/>
        </w:rPr>
      </w:pPr>
    </w:p>
    <w:tbl>
      <w:tblPr>
        <w:tblW w:w="10094" w:type="dxa"/>
        <w:tblCellMar>
          <w:left w:w="70" w:type="dxa"/>
          <w:right w:w="70" w:type="dxa"/>
        </w:tblCellMar>
        <w:tblLook w:val="04A0" w:firstRow="1" w:lastRow="0" w:firstColumn="1" w:lastColumn="0" w:noHBand="0" w:noVBand="1"/>
      </w:tblPr>
      <w:tblGrid>
        <w:gridCol w:w="878"/>
        <w:gridCol w:w="1262"/>
        <w:gridCol w:w="1262"/>
        <w:gridCol w:w="1174"/>
        <w:gridCol w:w="1262"/>
        <w:gridCol w:w="4256"/>
      </w:tblGrid>
      <w:tr w:rsidR="008402BE" w:rsidRPr="008402BE" w14:paraId="5BC49C62" w14:textId="77777777" w:rsidTr="008402BE">
        <w:trPr>
          <w:trHeight w:val="264"/>
        </w:trPr>
        <w:tc>
          <w:tcPr>
            <w:tcW w:w="878"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14:paraId="7D6D0A93"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Iteration</w:t>
            </w:r>
          </w:p>
        </w:tc>
        <w:tc>
          <w:tcPr>
            <w:tcW w:w="1262" w:type="dxa"/>
            <w:tcBorders>
              <w:top w:val="single" w:sz="4" w:space="0" w:color="auto"/>
              <w:left w:val="nil"/>
              <w:bottom w:val="single" w:sz="4" w:space="0" w:color="auto"/>
              <w:right w:val="single" w:sz="4" w:space="0" w:color="auto"/>
            </w:tcBorders>
            <w:shd w:val="clear" w:color="000000" w:fill="4F81BD"/>
            <w:noWrap/>
            <w:vAlign w:val="bottom"/>
            <w:hideMark/>
          </w:tcPr>
          <w:p w14:paraId="5B3BA016"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Start</w:t>
            </w:r>
          </w:p>
        </w:tc>
        <w:tc>
          <w:tcPr>
            <w:tcW w:w="1262" w:type="dxa"/>
            <w:tcBorders>
              <w:top w:val="single" w:sz="4" w:space="0" w:color="auto"/>
              <w:left w:val="nil"/>
              <w:bottom w:val="single" w:sz="4" w:space="0" w:color="auto"/>
              <w:right w:val="single" w:sz="4" w:space="0" w:color="auto"/>
            </w:tcBorders>
            <w:shd w:val="clear" w:color="000000" w:fill="4F81BD"/>
            <w:noWrap/>
            <w:vAlign w:val="bottom"/>
            <w:hideMark/>
          </w:tcPr>
          <w:p w14:paraId="19796168"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Ende</w:t>
            </w:r>
          </w:p>
        </w:tc>
        <w:tc>
          <w:tcPr>
            <w:tcW w:w="1172" w:type="dxa"/>
            <w:tcBorders>
              <w:top w:val="single" w:sz="4" w:space="0" w:color="auto"/>
              <w:left w:val="nil"/>
              <w:bottom w:val="single" w:sz="4" w:space="0" w:color="auto"/>
              <w:right w:val="single" w:sz="4" w:space="0" w:color="auto"/>
            </w:tcBorders>
            <w:shd w:val="clear" w:color="000000" w:fill="4F81BD"/>
            <w:noWrap/>
            <w:vAlign w:val="bottom"/>
            <w:hideMark/>
          </w:tcPr>
          <w:p w14:paraId="609A9E75"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Meilenstein</w:t>
            </w:r>
          </w:p>
        </w:tc>
        <w:tc>
          <w:tcPr>
            <w:tcW w:w="1262" w:type="dxa"/>
            <w:tcBorders>
              <w:top w:val="single" w:sz="4" w:space="0" w:color="auto"/>
              <w:left w:val="nil"/>
              <w:bottom w:val="single" w:sz="4" w:space="0" w:color="auto"/>
              <w:right w:val="single" w:sz="4" w:space="0" w:color="auto"/>
            </w:tcBorders>
            <w:shd w:val="clear" w:color="000000" w:fill="4F81BD"/>
            <w:noWrap/>
            <w:vAlign w:val="bottom"/>
            <w:hideMark/>
          </w:tcPr>
          <w:p w14:paraId="26BDD9E1"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Aufwand [h]</w:t>
            </w:r>
          </w:p>
        </w:tc>
        <w:tc>
          <w:tcPr>
            <w:tcW w:w="4255" w:type="dxa"/>
            <w:tcBorders>
              <w:top w:val="single" w:sz="4" w:space="0" w:color="auto"/>
              <w:left w:val="nil"/>
              <w:bottom w:val="single" w:sz="4" w:space="0" w:color="auto"/>
              <w:right w:val="single" w:sz="4" w:space="0" w:color="auto"/>
            </w:tcBorders>
            <w:shd w:val="clear" w:color="000000" w:fill="4F81BD"/>
            <w:noWrap/>
            <w:vAlign w:val="bottom"/>
            <w:hideMark/>
          </w:tcPr>
          <w:p w14:paraId="5C5C4B60"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Ziele / Umsetzung</w:t>
            </w:r>
          </w:p>
        </w:tc>
      </w:tr>
      <w:tr w:rsidR="008402BE" w:rsidRPr="008402BE" w14:paraId="22E522E3" w14:textId="77777777" w:rsidTr="005612CD">
        <w:trPr>
          <w:trHeight w:val="264"/>
        </w:trPr>
        <w:tc>
          <w:tcPr>
            <w:tcW w:w="10094" w:type="dxa"/>
            <w:gridSpan w:val="6"/>
            <w:tcBorders>
              <w:top w:val="single" w:sz="4" w:space="0" w:color="auto"/>
              <w:left w:val="single" w:sz="4" w:space="0" w:color="auto"/>
              <w:bottom w:val="single" w:sz="4" w:space="0" w:color="auto"/>
              <w:right w:val="single" w:sz="4" w:space="0" w:color="auto"/>
            </w:tcBorders>
            <w:shd w:val="clear" w:color="000000" w:fill="4F81BD"/>
            <w:noWrap/>
            <w:vAlign w:val="bottom"/>
            <w:hideMark/>
          </w:tcPr>
          <w:p w14:paraId="20B034C5"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Inception Phase</w:t>
            </w:r>
          </w:p>
        </w:tc>
      </w:tr>
      <w:tr w:rsidR="008402BE" w:rsidRPr="008402BE" w14:paraId="0041EE13" w14:textId="77777777" w:rsidTr="005612CD">
        <w:trPr>
          <w:trHeight w:val="264"/>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14:paraId="4B783695"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1</w:t>
            </w:r>
          </w:p>
        </w:tc>
        <w:tc>
          <w:tcPr>
            <w:tcW w:w="1262" w:type="dxa"/>
            <w:tcBorders>
              <w:top w:val="nil"/>
              <w:left w:val="nil"/>
              <w:bottom w:val="single" w:sz="4" w:space="0" w:color="auto"/>
              <w:right w:val="single" w:sz="4" w:space="0" w:color="auto"/>
            </w:tcBorders>
            <w:shd w:val="clear" w:color="auto" w:fill="auto"/>
            <w:noWrap/>
            <w:vAlign w:val="bottom"/>
            <w:hideMark/>
          </w:tcPr>
          <w:p w14:paraId="5DD2BCFB"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20.09.2016</w:t>
            </w:r>
          </w:p>
        </w:tc>
        <w:tc>
          <w:tcPr>
            <w:tcW w:w="1262" w:type="dxa"/>
            <w:tcBorders>
              <w:top w:val="nil"/>
              <w:left w:val="nil"/>
              <w:bottom w:val="single" w:sz="4" w:space="0" w:color="auto"/>
              <w:right w:val="single" w:sz="4" w:space="0" w:color="auto"/>
            </w:tcBorders>
            <w:shd w:val="clear" w:color="auto" w:fill="auto"/>
            <w:noWrap/>
            <w:vAlign w:val="bottom"/>
            <w:hideMark/>
          </w:tcPr>
          <w:p w14:paraId="78A8D4A1"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04.10.2016</w:t>
            </w:r>
          </w:p>
        </w:tc>
        <w:tc>
          <w:tcPr>
            <w:tcW w:w="1172" w:type="dxa"/>
            <w:tcBorders>
              <w:top w:val="nil"/>
              <w:left w:val="nil"/>
              <w:bottom w:val="single" w:sz="4" w:space="0" w:color="auto"/>
              <w:right w:val="single" w:sz="4" w:space="0" w:color="auto"/>
            </w:tcBorders>
            <w:shd w:val="clear" w:color="auto" w:fill="auto"/>
            <w:noWrap/>
            <w:vAlign w:val="bottom"/>
            <w:hideMark/>
          </w:tcPr>
          <w:p w14:paraId="7FF21075"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M1</w:t>
            </w:r>
          </w:p>
        </w:tc>
        <w:tc>
          <w:tcPr>
            <w:tcW w:w="1262" w:type="dxa"/>
            <w:tcBorders>
              <w:top w:val="nil"/>
              <w:left w:val="nil"/>
              <w:bottom w:val="single" w:sz="4" w:space="0" w:color="auto"/>
              <w:right w:val="single" w:sz="4" w:space="0" w:color="auto"/>
            </w:tcBorders>
            <w:shd w:val="clear" w:color="auto" w:fill="auto"/>
            <w:noWrap/>
            <w:vAlign w:val="bottom"/>
            <w:hideMark/>
          </w:tcPr>
          <w:p w14:paraId="046E4EF8"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50</w:t>
            </w:r>
          </w:p>
        </w:tc>
        <w:tc>
          <w:tcPr>
            <w:tcW w:w="4255" w:type="dxa"/>
            <w:tcBorders>
              <w:top w:val="nil"/>
              <w:left w:val="nil"/>
              <w:bottom w:val="single" w:sz="4" w:space="0" w:color="auto"/>
              <w:right w:val="single" w:sz="4" w:space="0" w:color="auto"/>
            </w:tcBorders>
            <w:shd w:val="clear" w:color="auto" w:fill="auto"/>
            <w:noWrap/>
            <w:vAlign w:val="bottom"/>
            <w:hideMark/>
          </w:tcPr>
          <w:p w14:paraId="16D83A51"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Vision, Projektskizze, Präsentation</w:t>
            </w:r>
          </w:p>
        </w:tc>
      </w:tr>
      <w:tr w:rsidR="008402BE" w:rsidRPr="008402BE" w14:paraId="32DA7FB4" w14:textId="77777777" w:rsidTr="005612CD">
        <w:trPr>
          <w:trHeight w:val="264"/>
        </w:trPr>
        <w:tc>
          <w:tcPr>
            <w:tcW w:w="10094" w:type="dxa"/>
            <w:gridSpan w:val="6"/>
            <w:tcBorders>
              <w:top w:val="single" w:sz="4" w:space="0" w:color="auto"/>
              <w:left w:val="single" w:sz="4" w:space="0" w:color="auto"/>
              <w:bottom w:val="single" w:sz="4" w:space="0" w:color="auto"/>
              <w:right w:val="single" w:sz="4" w:space="0" w:color="auto"/>
            </w:tcBorders>
            <w:shd w:val="clear" w:color="000000" w:fill="4F81BD"/>
            <w:noWrap/>
            <w:vAlign w:val="bottom"/>
            <w:hideMark/>
          </w:tcPr>
          <w:p w14:paraId="7C570EAA"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Elaboration Phase</w:t>
            </w:r>
          </w:p>
        </w:tc>
      </w:tr>
      <w:tr w:rsidR="008402BE" w:rsidRPr="008402BE" w14:paraId="08944FCD" w14:textId="77777777" w:rsidTr="005612CD">
        <w:trPr>
          <w:trHeight w:val="264"/>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14:paraId="0361EC7E"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2</w:t>
            </w:r>
          </w:p>
        </w:tc>
        <w:tc>
          <w:tcPr>
            <w:tcW w:w="1262" w:type="dxa"/>
            <w:tcBorders>
              <w:top w:val="nil"/>
              <w:left w:val="nil"/>
              <w:bottom w:val="single" w:sz="4" w:space="0" w:color="auto"/>
              <w:right w:val="single" w:sz="4" w:space="0" w:color="auto"/>
            </w:tcBorders>
            <w:shd w:val="clear" w:color="auto" w:fill="auto"/>
            <w:noWrap/>
            <w:vAlign w:val="bottom"/>
            <w:hideMark/>
          </w:tcPr>
          <w:p w14:paraId="5EBA57EB"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04.10.2016</w:t>
            </w:r>
          </w:p>
        </w:tc>
        <w:tc>
          <w:tcPr>
            <w:tcW w:w="1262" w:type="dxa"/>
            <w:tcBorders>
              <w:top w:val="nil"/>
              <w:left w:val="nil"/>
              <w:bottom w:val="single" w:sz="4" w:space="0" w:color="auto"/>
              <w:right w:val="single" w:sz="4" w:space="0" w:color="auto"/>
            </w:tcBorders>
            <w:shd w:val="clear" w:color="auto" w:fill="auto"/>
            <w:noWrap/>
            <w:vAlign w:val="bottom"/>
            <w:hideMark/>
          </w:tcPr>
          <w:p w14:paraId="2DCBAA6A"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18.10.2016</w:t>
            </w:r>
          </w:p>
        </w:tc>
        <w:tc>
          <w:tcPr>
            <w:tcW w:w="1172" w:type="dxa"/>
            <w:tcBorders>
              <w:top w:val="nil"/>
              <w:left w:val="nil"/>
              <w:bottom w:val="single" w:sz="4" w:space="0" w:color="auto"/>
              <w:right w:val="single" w:sz="4" w:space="0" w:color="auto"/>
            </w:tcBorders>
            <w:shd w:val="clear" w:color="auto" w:fill="auto"/>
            <w:noWrap/>
            <w:vAlign w:val="bottom"/>
            <w:hideMark/>
          </w:tcPr>
          <w:p w14:paraId="79556864"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 </w:t>
            </w:r>
          </w:p>
        </w:tc>
        <w:tc>
          <w:tcPr>
            <w:tcW w:w="1262" w:type="dxa"/>
            <w:tcBorders>
              <w:top w:val="nil"/>
              <w:left w:val="nil"/>
              <w:bottom w:val="single" w:sz="4" w:space="0" w:color="auto"/>
              <w:right w:val="single" w:sz="4" w:space="0" w:color="auto"/>
            </w:tcBorders>
            <w:shd w:val="clear" w:color="auto" w:fill="auto"/>
            <w:noWrap/>
            <w:vAlign w:val="bottom"/>
            <w:hideMark/>
          </w:tcPr>
          <w:p w14:paraId="5C92B3E5"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60</w:t>
            </w:r>
          </w:p>
        </w:tc>
        <w:tc>
          <w:tcPr>
            <w:tcW w:w="4255" w:type="dxa"/>
            <w:tcBorders>
              <w:top w:val="nil"/>
              <w:left w:val="nil"/>
              <w:bottom w:val="single" w:sz="4" w:space="0" w:color="auto"/>
              <w:right w:val="single" w:sz="4" w:space="0" w:color="auto"/>
            </w:tcBorders>
            <w:shd w:val="clear" w:color="auto" w:fill="auto"/>
            <w:noWrap/>
            <w:vAlign w:val="bottom"/>
            <w:hideMark/>
          </w:tcPr>
          <w:p w14:paraId="030C43DE"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Entwicklungsumgebung, GUI-Entwurf</w:t>
            </w:r>
          </w:p>
        </w:tc>
      </w:tr>
      <w:tr w:rsidR="008402BE" w:rsidRPr="008402BE" w14:paraId="2D2BC27E" w14:textId="77777777" w:rsidTr="005612CD">
        <w:trPr>
          <w:trHeight w:val="264"/>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14:paraId="3CC62F23"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3</w:t>
            </w:r>
          </w:p>
        </w:tc>
        <w:tc>
          <w:tcPr>
            <w:tcW w:w="1262" w:type="dxa"/>
            <w:tcBorders>
              <w:top w:val="nil"/>
              <w:left w:val="nil"/>
              <w:bottom w:val="single" w:sz="4" w:space="0" w:color="auto"/>
              <w:right w:val="single" w:sz="4" w:space="0" w:color="auto"/>
            </w:tcBorders>
            <w:shd w:val="clear" w:color="auto" w:fill="auto"/>
            <w:noWrap/>
            <w:vAlign w:val="bottom"/>
            <w:hideMark/>
          </w:tcPr>
          <w:p w14:paraId="1A0B1D03"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18.10.2016</w:t>
            </w:r>
          </w:p>
        </w:tc>
        <w:tc>
          <w:tcPr>
            <w:tcW w:w="1262" w:type="dxa"/>
            <w:tcBorders>
              <w:top w:val="nil"/>
              <w:left w:val="nil"/>
              <w:bottom w:val="single" w:sz="4" w:space="0" w:color="auto"/>
              <w:right w:val="single" w:sz="4" w:space="0" w:color="auto"/>
            </w:tcBorders>
            <w:shd w:val="clear" w:color="auto" w:fill="auto"/>
            <w:noWrap/>
            <w:vAlign w:val="bottom"/>
            <w:hideMark/>
          </w:tcPr>
          <w:p w14:paraId="3764B556"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01.11.2016</w:t>
            </w:r>
          </w:p>
        </w:tc>
        <w:tc>
          <w:tcPr>
            <w:tcW w:w="1172" w:type="dxa"/>
            <w:tcBorders>
              <w:top w:val="nil"/>
              <w:left w:val="nil"/>
              <w:bottom w:val="single" w:sz="4" w:space="0" w:color="auto"/>
              <w:right w:val="single" w:sz="4" w:space="0" w:color="auto"/>
            </w:tcBorders>
            <w:shd w:val="clear" w:color="auto" w:fill="auto"/>
            <w:noWrap/>
            <w:vAlign w:val="bottom"/>
            <w:hideMark/>
          </w:tcPr>
          <w:p w14:paraId="2D8D7564"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M2</w:t>
            </w:r>
          </w:p>
        </w:tc>
        <w:tc>
          <w:tcPr>
            <w:tcW w:w="1262" w:type="dxa"/>
            <w:tcBorders>
              <w:top w:val="nil"/>
              <w:left w:val="nil"/>
              <w:bottom w:val="single" w:sz="4" w:space="0" w:color="auto"/>
              <w:right w:val="single" w:sz="4" w:space="0" w:color="auto"/>
            </w:tcBorders>
            <w:shd w:val="clear" w:color="auto" w:fill="auto"/>
            <w:noWrap/>
            <w:vAlign w:val="bottom"/>
            <w:hideMark/>
          </w:tcPr>
          <w:p w14:paraId="26DD4C4E"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80</w:t>
            </w:r>
          </w:p>
        </w:tc>
        <w:tc>
          <w:tcPr>
            <w:tcW w:w="4255" w:type="dxa"/>
            <w:tcBorders>
              <w:top w:val="nil"/>
              <w:left w:val="nil"/>
              <w:bottom w:val="single" w:sz="4" w:space="0" w:color="auto"/>
              <w:right w:val="single" w:sz="4" w:space="0" w:color="auto"/>
            </w:tcBorders>
            <w:shd w:val="clear" w:color="auto" w:fill="auto"/>
            <w:noWrap/>
            <w:vAlign w:val="bottom"/>
            <w:hideMark/>
          </w:tcPr>
          <w:p w14:paraId="12C5110C"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Domänenmodell, UML-Diagramm, DB-Entwurf</w:t>
            </w:r>
          </w:p>
        </w:tc>
      </w:tr>
      <w:tr w:rsidR="008402BE" w:rsidRPr="008402BE" w14:paraId="2AE0C94D" w14:textId="77777777" w:rsidTr="005612CD">
        <w:trPr>
          <w:trHeight w:val="264"/>
        </w:trPr>
        <w:tc>
          <w:tcPr>
            <w:tcW w:w="10094" w:type="dxa"/>
            <w:gridSpan w:val="6"/>
            <w:tcBorders>
              <w:top w:val="single" w:sz="4" w:space="0" w:color="auto"/>
              <w:left w:val="single" w:sz="4" w:space="0" w:color="auto"/>
              <w:bottom w:val="single" w:sz="4" w:space="0" w:color="auto"/>
              <w:right w:val="single" w:sz="4" w:space="0" w:color="auto"/>
            </w:tcBorders>
            <w:shd w:val="clear" w:color="000000" w:fill="4F81BD"/>
            <w:noWrap/>
            <w:vAlign w:val="bottom"/>
            <w:hideMark/>
          </w:tcPr>
          <w:p w14:paraId="02D11A0B"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Construction Phase</w:t>
            </w:r>
          </w:p>
        </w:tc>
      </w:tr>
      <w:tr w:rsidR="008402BE" w:rsidRPr="008402BE" w14:paraId="2C86DAEA" w14:textId="77777777" w:rsidTr="005612CD">
        <w:trPr>
          <w:trHeight w:val="264"/>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14:paraId="0C975663"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4</w:t>
            </w:r>
          </w:p>
        </w:tc>
        <w:tc>
          <w:tcPr>
            <w:tcW w:w="1262" w:type="dxa"/>
            <w:tcBorders>
              <w:top w:val="nil"/>
              <w:left w:val="nil"/>
              <w:bottom w:val="single" w:sz="4" w:space="0" w:color="auto"/>
              <w:right w:val="single" w:sz="4" w:space="0" w:color="auto"/>
            </w:tcBorders>
            <w:shd w:val="clear" w:color="auto" w:fill="auto"/>
            <w:noWrap/>
            <w:vAlign w:val="bottom"/>
            <w:hideMark/>
          </w:tcPr>
          <w:p w14:paraId="24D9BC0E"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01.11.2016</w:t>
            </w:r>
          </w:p>
        </w:tc>
        <w:tc>
          <w:tcPr>
            <w:tcW w:w="1262" w:type="dxa"/>
            <w:tcBorders>
              <w:top w:val="nil"/>
              <w:left w:val="nil"/>
              <w:bottom w:val="single" w:sz="4" w:space="0" w:color="auto"/>
              <w:right w:val="single" w:sz="4" w:space="0" w:color="auto"/>
            </w:tcBorders>
            <w:shd w:val="clear" w:color="auto" w:fill="auto"/>
            <w:noWrap/>
            <w:vAlign w:val="bottom"/>
            <w:hideMark/>
          </w:tcPr>
          <w:p w14:paraId="50101F61"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15.11.2016</w:t>
            </w:r>
          </w:p>
        </w:tc>
        <w:tc>
          <w:tcPr>
            <w:tcW w:w="1172" w:type="dxa"/>
            <w:tcBorders>
              <w:top w:val="nil"/>
              <w:left w:val="nil"/>
              <w:bottom w:val="single" w:sz="4" w:space="0" w:color="auto"/>
              <w:right w:val="single" w:sz="4" w:space="0" w:color="auto"/>
            </w:tcBorders>
            <w:shd w:val="clear" w:color="auto" w:fill="auto"/>
            <w:noWrap/>
            <w:vAlign w:val="bottom"/>
            <w:hideMark/>
          </w:tcPr>
          <w:p w14:paraId="1590B238"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 </w:t>
            </w:r>
          </w:p>
        </w:tc>
        <w:tc>
          <w:tcPr>
            <w:tcW w:w="1262" w:type="dxa"/>
            <w:tcBorders>
              <w:top w:val="nil"/>
              <w:left w:val="nil"/>
              <w:bottom w:val="single" w:sz="4" w:space="0" w:color="auto"/>
              <w:right w:val="single" w:sz="4" w:space="0" w:color="auto"/>
            </w:tcBorders>
            <w:shd w:val="clear" w:color="auto" w:fill="auto"/>
            <w:noWrap/>
            <w:vAlign w:val="bottom"/>
            <w:hideMark/>
          </w:tcPr>
          <w:p w14:paraId="6B11C9FC"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90</w:t>
            </w:r>
          </w:p>
        </w:tc>
        <w:tc>
          <w:tcPr>
            <w:tcW w:w="4255" w:type="dxa"/>
            <w:tcBorders>
              <w:top w:val="nil"/>
              <w:left w:val="nil"/>
              <w:bottom w:val="single" w:sz="4" w:space="0" w:color="auto"/>
              <w:right w:val="single" w:sz="4" w:space="0" w:color="auto"/>
            </w:tcBorders>
            <w:shd w:val="clear" w:color="auto" w:fill="auto"/>
            <w:noWrap/>
            <w:vAlign w:val="bottom"/>
            <w:hideMark/>
          </w:tcPr>
          <w:p w14:paraId="247EB8DE"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SW-Architektur, UC1 &amp; UC2 realisiert</w:t>
            </w:r>
          </w:p>
        </w:tc>
      </w:tr>
      <w:tr w:rsidR="008402BE" w:rsidRPr="008402BE" w14:paraId="7250CED8" w14:textId="77777777" w:rsidTr="005612CD">
        <w:trPr>
          <w:trHeight w:val="264"/>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14:paraId="4C891AAC"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5</w:t>
            </w:r>
          </w:p>
        </w:tc>
        <w:tc>
          <w:tcPr>
            <w:tcW w:w="1262" w:type="dxa"/>
            <w:tcBorders>
              <w:top w:val="nil"/>
              <w:left w:val="nil"/>
              <w:bottom w:val="single" w:sz="4" w:space="0" w:color="auto"/>
              <w:right w:val="single" w:sz="4" w:space="0" w:color="auto"/>
            </w:tcBorders>
            <w:shd w:val="clear" w:color="auto" w:fill="auto"/>
            <w:noWrap/>
            <w:vAlign w:val="bottom"/>
            <w:hideMark/>
          </w:tcPr>
          <w:p w14:paraId="42D12641"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15.11.2016</w:t>
            </w:r>
          </w:p>
        </w:tc>
        <w:tc>
          <w:tcPr>
            <w:tcW w:w="1262" w:type="dxa"/>
            <w:tcBorders>
              <w:top w:val="nil"/>
              <w:left w:val="nil"/>
              <w:bottom w:val="single" w:sz="4" w:space="0" w:color="auto"/>
              <w:right w:val="single" w:sz="4" w:space="0" w:color="auto"/>
            </w:tcBorders>
            <w:shd w:val="clear" w:color="auto" w:fill="auto"/>
            <w:noWrap/>
            <w:vAlign w:val="bottom"/>
            <w:hideMark/>
          </w:tcPr>
          <w:p w14:paraId="6CB5696C"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29.11.2016</w:t>
            </w:r>
          </w:p>
        </w:tc>
        <w:tc>
          <w:tcPr>
            <w:tcW w:w="1172" w:type="dxa"/>
            <w:tcBorders>
              <w:top w:val="nil"/>
              <w:left w:val="nil"/>
              <w:bottom w:val="single" w:sz="4" w:space="0" w:color="auto"/>
              <w:right w:val="single" w:sz="4" w:space="0" w:color="auto"/>
            </w:tcBorders>
            <w:shd w:val="clear" w:color="auto" w:fill="auto"/>
            <w:noWrap/>
            <w:vAlign w:val="bottom"/>
            <w:hideMark/>
          </w:tcPr>
          <w:p w14:paraId="069A3DF6"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M3</w:t>
            </w:r>
          </w:p>
        </w:tc>
        <w:tc>
          <w:tcPr>
            <w:tcW w:w="1262" w:type="dxa"/>
            <w:tcBorders>
              <w:top w:val="nil"/>
              <w:left w:val="nil"/>
              <w:bottom w:val="single" w:sz="4" w:space="0" w:color="auto"/>
              <w:right w:val="single" w:sz="4" w:space="0" w:color="auto"/>
            </w:tcBorders>
            <w:shd w:val="clear" w:color="auto" w:fill="auto"/>
            <w:noWrap/>
            <w:vAlign w:val="bottom"/>
            <w:hideMark/>
          </w:tcPr>
          <w:p w14:paraId="6647C53B"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100</w:t>
            </w:r>
          </w:p>
        </w:tc>
        <w:tc>
          <w:tcPr>
            <w:tcW w:w="4255" w:type="dxa"/>
            <w:tcBorders>
              <w:top w:val="nil"/>
              <w:left w:val="nil"/>
              <w:bottom w:val="single" w:sz="4" w:space="0" w:color="auto"/>
              <w:right w:val="single" w:sz="4" w:space="0" w:color="auto"/>
            </w:tcBorders>
            <w:shd w:val="clear" w:color="auto" w:fill="auto"/>
            <w:noWrap/>
            <w:vAlign w:val="bottom"/>
            <w:hideMark/>
          </w:tcPr>
          <w:p w14:paraId="6A66517B"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UC3 Implementierung &amp; Testing</w:t>
            </w:r>
          </w:p>
        </w:tc>
      </w:tr>
      <w:tr w:rsidR="008402BE" w:rsidRPr="008402BE" w14:paraId="7645BB7B" w14:textId="77777777" w:rsidTr="005612CD">
        <w:trPr>
          <w:trHeight w:val="264"/>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14:paraId="211C3BA4"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6</w:t>
            </w:r>
          </w:p>
        </w:tc>
        <w:tc>
          <w:tcPr>
            <w:tcW w:w="1262" w:type="dxa"/>
            <w:tcBorders>
              <w:top w:val="nil"/>
              <w:left w:val="nil"/>
              <w:bottom w:val="single" w:sz="4" w:space="0" w:color="auto"/>
              <w:right w:val="single" w:sz="4" w:space="0" w:color="auto"/>
            </w:tcBorders>
            <w:shd w:val="clear" w:color="auto" w:fill="auto"/>
            <w:noWrap/>
            <w:vAlign w:val="bottom"/>
            <w:hideMark/>
          </w:tcPr>
          <w:p w14:paraId="5328D021"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29.11.2016</w:t>
            </w:r>
          </w:p>
        </w:tc>
        <w:tc>
          <w:tcPr>
            <w:tcW w:w="1262" w:type="dxa"/>
            <w:tcBorders>
              <w:top w:val="nil"/>
              <w:left w:val="nil"/>
              <w:bottom w:val="single" w:sz="4" w:space="0" w:color="auto"/>
              <w:right w:val="single" w:sz="4" w:space="0" w:color="auto"/>
            </w:tcBorders>
            <w:shd w:val="clear" w:color="auto" w:fill="auto"/>
            <w:noWrap/>
            <w:vAlign w:val="bottom"/>
            <w:hideMark/>
          </w:tcPr>
          <w:p w14:paraId="5FC55BC0"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06.12.2016</w:t>
            </w:r>
          </w:p>
        </w:tc>
        <w:tc>
          <w:tcPr>
            <w:tcW w:w="1172" w:type="dxa"/>
            <w:tcBorders>
              <w:top w:val="nil"/>
              <w:left w:val="nil"/>
              <w:bottom w:val="single" w:sz="4" w:space="0" w:color="auto"/>
              <w:right w:val="single" w:sz="4" w:space="0" w:color="auto"/>
            </w:tcBorders>
            <w:shd w:val="clear" w:color="auto" w:fill="auto"/>
            <w:noWrap/>
            <w:vAlign w:val="bottom"/>
            <w:hideMark/>
          </w:tcPr>
          <w:p w14:paraId="315DC5D1"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 </w:t>
            </w:r>
          </w:p>
        </w:tc>
        <w:tc>
          <w:tcPr>
            <w:tcW w:w="1262" w:type="dxa"/>
            <w:tcBorders>
              <w:top w:val="nil"/>
              <w:left w:val="nil"/>
              <w:bottom w:val="single" w:sz="4" w:space="0" w:color="auto"/>
              <w:right w:val="single" w:sz="4" w:space="0" w:color="auto"/>
            </w:tcBorders>
            <w:shd w:val="clear" w:color="auto" w:fill="auto"/>
            <w:noWrap/>
            <w:vAlign w:val="bottom"/>
            <w:hideMark/>
          </w:tcPr>
          <w:p w14:paraId="757AC06F"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60</w:t>
            </w:r>
          </w:p>
        </w:tc>
        <w:tc>
          <w:tcPr>
            <w:tcW w:w="4255" w:type="dxa"/>
            <w:tcBorders>
              <w:top w:val="nil"/>
              <w:left w:val="nil"/>
              <w:bottom w:val="single" w:sz="4" w:space="0" w:color="auto"/>
              <w:right w:val="single" w:sz="4" w:space="0" w:color="auto"/>
            </w:tcBorders>
            <w:shd w:val="clear" w:color="auto" w:fill="auto"/>
            <w:noWrap/>
            <w:vAlign w:val="bottom"/>
            <w:hideMark/>
          </w:tcPr>
          <w:p w14:paraId="0135568B" w14:textId="77777777" w:rsidR="008402BE" w:rsidRPr="008402BE" w:rsidRDefault="008402BE" w:rsidP="008402BE">
            <w:pPr>
              <w:spacing w:after="0" w:line="240" w:lineRule="auto"/>
              <w:rPr>
                <w:rFonts w:ascii="Arial" w:eastAsia="Times New Roman" w:hAnsi="Arial" w:cs="Arial"/>
                <w:sz w:val="20"/>
                <w:szCs w:val="20"/>
                <w:lang w:eastAsia="de-CH"/>
              </w:rPr>
            </w:pPr>
            <w:r w:rsidRPr="008402BE">
              <w:rPr>
                <w:rFonts w:ascii="Arial" w:eastAsia="Times New Roman" w:hAnsi="Arial" w:cs="Arial"/>
                <w:sz w:val="20"/>
                <w:szCs w:val="20"/>
                <w:lang w:eastAsia="de-CH"/>
              </w:rPr>
              <w:t>UC4 &amp; Datenbank Implementierung</w:t>
            </w:r>
          </w:p>
        </w:tc>
      </w:tr>
      <w:tr w:rsidR="008402BE" w:rsidRPr="008402BE" w14:paraId="790AF538" w14:textId="77777777" w:rsidTr="005612CD">
        <w:trPr>
          <w:trHeight w:val="264"/>
        </w:trPr>
        <w:tc>
          <w:tcPr>
            <w:tcW w:w="10094" w:type="dxa"/>
            <w:gridSpan w:val="6"/>
            <w:tcBorders>
              <w:top w:val="single" w:sz="4" w:space="0" w:color="auto"/>
              <w:left w:val="single" w:sz="4" w:space="0" w:color="auto"/>
              <w:bottom w:val="single" w:sz="4" w:space="0" w:color="auto"/>
              <w:right w:val="single" w:sz="4" w:space="0" w:color="auto"/>
            </w:tcBorders>
            <w:shd w:val="clear" w:color="000000" w:fill="4F81BD"/>
            <w:noWrap/>
            <w:vAlign w:val="bottom"/>
            <w:hideMark/>
          </w:tcPr>
          <w:p w14:paraId="6C36453C" w14:textId="77777777" w:rsidR="008402BE" w:rsidRPr="008402BE" w:rsidRDefault="008402BE" w:rsidP="008402BE">
            <w:pPr>
              <w:spacing w:after="0" w:line="240" w:lineRule="auto"/>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Transition Phase</w:t>
            </w:r>
          </w:p>
        </w:tc>
      </w:tr>
      <w:tr w:rsidR="008402BE" w:rsidRPr="005612CD" w14:paraId="17E40DFF" w14:textId="77777777" w:rsidTr="005612CD">
        <w:trPr>
          <w:trHeight w:val="264"/>
        </w:trPr>
        <w:tc>
          <w:tcPr>
            <w:tcW w:w="878" w:type="dxa"/>
            <w:tcBorders>
              <w:top w:val="nil"/>
              <w:left w:val="single" w:sz="4" w:space="0" w:color="auto"/>
              <w:bottom w:val="nil"/>
              <w:right w:val="single" w:sz="4" w:space="0" w:color="auto"/>
            </w:tcBorders>
            <w:shd w:val="clear" w:color="auto" w:fill="auto"/>
            <w:noWrap/>
            <w:vAlign w:val="bottom"/>
            <w:hideMark/>
          </w:tcPr>
          <w:p w14:paraId="346E713C"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7</w:t>
            </w:r>
          </w:p>
        </w:tc>
        <w:tc>
          <w:tcPr>
            <w:tcW w:w="1262" w:type="dxa"/>
            <w:tcBorders>
              <w:top w:val="nil"/>
              <w:left w:val="nil"/>
              <w:bottom w:val="nil"/>
              <w:right w:val="single" w:sz="4" w:space="0" w:color="auto"/>
            </w:tcBorders>
            <w:shd w:val="clear" w:color="auto" w:fill="auto"/>
            <w:noWrap/>
            <w:vAlign w:val="bottom"/>
            <w:hideMark/>
          </w:tcPr>
          <w:p w14:paraId="0BFAE96F"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06.12.2016</w:t>
            </w:r>
          </w:p>
        </w:tc>
        <w:tc>
          <w:tcPr>
            <w:tcW w:w="1262" w:type="dxa"/>
            <w:tcBorders>
              <w:top w:val="nil"/>
              <w:left w:val="nil"/>
              <w:bottom w:val="nil"/>
              <w:right w:val="single" w:sz="4" w:space="0" w:color="auto"/>
            </w:tcBorders>
            <w:shd w:val="clear" w:color="auto" w:fill="auto"/>
            <w:noWrap/>
            <w:vAlign w:val="bottom"/>
            <w:hideMark/>
          </w:tcPr>
          <w:p w14:paraId="33DA0A9C"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20.12.2016</w:t>
            </w:r>
          </w:p>
        </w:tc>
        <w:tc>
          <w:tcPr>
            <w:tcW w:w="1172" w:type="dxa"/>
            <w:tcBorders>
              <w:top w:val="nil"/>
              <w:left w:val="nil"/>
              <w:bottom w:val="nil"/>
              <w:right w:val="single" w:sz="4" w:space="0" w:color="auto"/>
            </w:tcBorders>
            <w:shd w:val="clear" w:color="auto" w:fill="auto"/>
            <w:noWrap/>
            <w:vAlign w:val="bottom"/>
            <w:hideMark/>
          </w:tcPr>
          <w:p w14:paraId="4ED5E0DB"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M4</w:t>
            </w:r>
          </w:p>
        </w:tc>
        <w:tc>
          <w:tcPr>
            <w:tcW w:w="1262" w:type="dxa"/>
            <w:tcBorders>
              <w:top w:val="nil"/>
              <w:left w:val="nil"/>
              <w:bottom w:val="nil"/>
              <w:right w:val="single" w:sz="4" w:space="0" w:color="auto"/>
            </w:tcBorders>
            <w:shd w:val="clear" w:color="auto" w:fill="auto"/>
            <w:noWrap/>
            <w:vAlign w:val="bottom"/>
            <w:hideMark/>
          </w:tcPr>
          <w:p w14:paraId="7E2017C2" w14:textId="77777777" w:rsidR="008402BE" w:rsidRPr="008402BE" w:rsidRDefault="008402BE" w:rsidP="008402BE">
            <w:pPr>
              <w:spacing w:after="0" w:line="240" w:lineRule="auto"/>
              <w:jc w:val="center"/>
              <w:rPr>
                <w:rFonts w:ascii="Arial" w:eastAsia="Times New Roman" w:hAnsi="Arial" w:cs="Arial"/>
                <w:sz w:val="20"/>
                <w:szCs w:val="20"/>
                <w:lang w:eastAsia="de-CH"/>
              </w:rPr>
            </w:pPr>
            <w:r w:rsidRPr="008402BE">
              <w:rPr>
                <w:rFonts w:ascii="Arial" w:eastAsia="Times New Roman" w:hAnsi="Arial" w:cs="Arial"/>
                <w:sz w:val="20"/>
                <w:szCs w:val="20"/>
                <w:lang w:eastAsia="de-CH"/>
              </w:rPr>
              <w:t>60</w:t>
            </w:r>
          </w:p>
        </w:tc>
        <w:tc>
          <w:tcPr>
            <w:tcW w:w="4255" w:type="dxa"/>
            <w:tcBorders>
              <w:top w:val="nil"/>
              <w:left w:val="nil"/>
              <w:bottom w:val="nil"/>
              <w:right w:val="single" w:sz="4" w:space="0" w:color="auto"/>
            </w:tcBorders>
            <w:shd w:val="clear" w:color="auto" w:fill="auto"/>
            <w:noWrap/>
            <w:vAlign w:val="bottom"/>
            <w:hideMark/>
          </w:tcPr>
          <w:p w14:paraId="303C6464" w14:textId="77777777" w:rsidR="008402BE" w:rsidRPr="005612CD" w:rsidRDefault="008402BE" w:rsidP="008402BE">
            <w:pPr>
              <w:spacing w:after="0" w:line="240" w:lineRule="auto"/>
              <w:rPr>
                <w:rFonts w:ascii="Arial" w:eastAsia="Times New Roman" w:hAnsi="Arial" w:cs="Arial"/>
                <w:sz w:val="20"/>
                <w:szCs w:val="20"/>
                <w:lang w:val="en-GB" w:eastAsia="de-CH"/>
              </w:rPr>
            </w:pPr>
            <w:r w:rsidRPr="005612CD">
              <w:rPr>
                <w:rFonts w:ascii="Arial" w:eastAsia="Times New Roman" w:hAnsi="Arial" w:cs="Arial"/>
                <w:sz w:val="20"/>
                <w:szCs w:val="20"/>
                <w:lang w:val="en-GB" w:eastAsia="de-CH"/>
              </w:rPr>
              <w:t>UC1-4 GUI-Testing, Prototyp-Release</w:t>
            </w:r>
          </w:p>
        </w:tc>
      </w:tr>
      <w:tr w:rsidR="008402BE" w:rsidRPr="008402BE" w14:paraId="1535B610" w14:textId="77777777" w:rsidTr="005612CD">
        <w:trPr>
          <w:trHeight w:val="264"/>
        </w:trPr>
        <w:tc>
          <w:tcPr>
            <w:tcW w:w="4576" w:type="dxa"/>
            <w:gridSpan w:val="4"/>
            <w:tcBorders>
              <w:top w:val="single" w:sz="4" w:space="0" w:color="auto"/>
              <w:left w:val="single" w:sz="4" w:space="0" w:color="auto"/>
              <w:bottom w:val="single" w:sz="4" w:space="0" w:color="auto"/>
              <w:right w:val="nil"/>
            </w:tcBorders>
            <w:shd w:val="clear" w:color="000000" w:fill="4F81BD"/>
            <w:noWrap/>
            <w:vAlign w:val="bottom"/>
            <w:hideMark/>
          </w:tcPr>
          <w:p w14:paraId="22F9B5EC" w14:textId="77777777" w:rsidR="008402BE" w:rsidRPr="008402BE" w:rsidRDefault="008402BE" w:rsidP="008402BE">
            <w:pPr>
              <w:spacing w:after="0" w:line="240" w:lineRule="auto"/>
              <w:jc w:val="center"/>
              <w:rPr>
                <w:rFonts w:ascii="Arial" w:eastAsia="Times New Roman" w:hAnsi="Arial" w:cs="Arial"/>
                <w:color w:val="FFFFFF"/>
                <w:sz w:val="20"/>
                <w:szCs w:val="20"/>
                <w:lang w:eastAsia="de-CH"/>
              </w:rPr>
            </w:pPr>
            <w:commentRangeStart w:id="95"/>
            <w:r w:rsidRPr="008402BE">
              <w:rPr>
                <w:rFonts w:ascii="Arial" w:eastAsia="Times New Roman" w:hAnsi="Arial" w:cs="Arial"/>
                <w:color w:val="FFFFFF"/>
                <w:sz w:val="20"/>
                <w:szCs w:val="20"/>
                <w:lang w:eastAsia="de-CH"/>
              </w:rPr>
              <w:t>Total</w:t>
            </w:r>
            <w:commentRangeEnd w:id="95"/>
            <w:r w:rsidR="007A1744">
              <w:rPr>
                <w:rStyle w:val="Kommentarzeichen"/>
              </w:rPr>
              <w:commentReference w:id="95"/>
            </w:r>
          </w:p>
        </w:tc>
        <w:tc>
          <w:tcPr>
            <w:tcW w:w="1262" w:type="dxa"/>
            <w:tcBorders>
              <w:top w:val="single" w:sz="4" w:space="0" w:color="auto"/>
              <w:left w:val="nil"/>
              <w:bottom w:val="single" w:sz="4" w:space="0" w:color="auto"/>
              <w:right w:val="nil"/>
            </w:tcBorders>
            <w:shd w:val="clear" w:color="000000" w:fill="4F81BD"/>
            <w:noWrap/>
            <w:vAlign w:val="bottom"/>
            <w:hideMark/>
          </w:tcPr>
          <w:p w14:paraId="60C4E0BF" w14:textId="77777777" w:rsidR="008402BE" w:rsidRPr="008402BE" w:rsidRDefault="008402BE" w:rsidP="008402BE">
            <w:pPr>
              <w:spacing w:after="0" w:line="240" w:lineRule="auto"/>
              <w:jc w:val="center"/>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500</w:t>
            </w:r>
          </w:p>
        </w:tc>
        <w:tc>
          <w:tcPr>
            <w:tcW w:w="4255" w:type="dxa"/>
            <w:tcBorders>
              <w:top w:val="single" w:sz="4" w:space="0" w:color="auto"/>
              <w:left w:val="nil"/>
              <w:bottom w:val="single" w:sz="4" w:space="0" w:color="auto"/>
              <w:right w:val="single" w:sz="4" w:space="0" w:color="auto"/>
            </w:tcBorders>
            <w:shd w:val="clear" w:color="000000" w:fill="4F81BD"/>
            <w:noWrap/>
            <w:vAlign w:val="bottom"/>
            <w:hideMark/>
          </w:tcPr>
          <w:p w14:paraId="7BEEDA32" w14:textId="77777777" w:rsidR="008402BE" w:rsidRPr="008402BE" w:rsidRDefault="008402BE" w:rsidP="008402BE">
            <w:pPr>
              <w:spacing w:after="0" w:line="240" w:lineRule="auto"/>
              <w:jc w:val="center"/>
              <w:rPr>
                <w:rFonts w:ascii="Arial" w:eastAsia="Times New Roman" w:hAnsi="Arial" w:cs="Arial"/>
                <w:color w:val="FFFFFF"/>
                <w:sz w:val="20"/>
                <w:szCs w:val="20"/>
                <w:lang w:eastAsia="de-CH"/>
              </w:rPr>
            </w:pPr>
            <w:r w:rsidRPr="008402BE">
              <w:rPr>
                <w:rFonts w:ascii="Arial" w:eastAsia="Times New Roman" w:hAnsi="Arial" w:cs="Arial"/>
                <w:color w:val="FFFFFF"/>
                <w:sz w:val="20"/>
                <w:szCs w:val="20"/>
                <w:lang w:eastAsia="de-CH"/>
              </w:rPr>
              <w:t> </w:t>
            </w:r>
          </w:p>
        </w:tc>
      </w:tr>
    </w:tbl>
    <w:p w14:paraId="3F25D04E" w14:textId="77777777" w:rsidR="004E739A" w:rsidRDefault="004E739A" w:rsidP="005612CD">
      <w:pPr>
        <w:pStyle w:val="KeinLeerraum"/>
        <w:jc w:val="both"/>
        <w:rPr>
          <w:ins w:id="96" w:author="Arben Shabani" w:date="2016-10-04T12:06:00Z"/>
        </w:rPr>
      </w:pPr>
    </w:p>
    <w:p w14:paraId="493DBC3D" w14:textId="682DC685" w:rsidR="00501195" w:rsidRDefault="00F32AD7" w:rsidP="005612CD">
      <w:pPr>
        <w:pStyle w:val="KeinLeerraum"/>
        <w:jc w:val="both"/>
      </w:pPr>
      <w:r>
        <w:t>Für die Entwicklung des Prototyps wird der Gesamtaufwand auf etwa 500 Stunden geschätzt</w:t>
      </w:r>
      <w:commentRangeStart w:id="97"/>
      <w:r>
        <w:t>.</w:t>
      </w:r>
      <w:r w:rsidR="00501195">
        <w:t xml:space="preserve"> Innerhalb der 14 Wochen Entwicklungszeit für den Prototyp wird in zweiwöchigen Iterationen gearbeitet.</w:t>
      </w:r>
      <w:commentRangeEnd w:id="97"/>
      <w:r w:rsidR="00991F97">
        <w:rPr>
          <w:rStyle w:val="Kommentarzeichen"/>
        </w:rPr>
        <w:commentReference w:id="97"/>
      </w:r>
    </w:p>
    <w:p w14:paraId="2980BD6E" w14:textId="77777777" w:rsidR="00E35877" w:rsidRDefault="00E35877" w:rsidP="005612CD">
      <w:pPr>
        <w:pStyle w:val="KeinLeerraum"/>
        <w:jc w:val="both"/>
      </w:pPr>
    </w:p>
    <w:p w14:paraId="4AEFE519" w14:textId="77777777" w:rsidR="00E35877" w:rsidRDefault="00E35877" w:rsidP="005612CD">
      <w:pPr>
        <w:pStyle w:val="KeinLeerraum"/>
        <w:jc w:val="both"/>
      </w:pPr>
    </w:p>
    <w:p w14:paraId="7034DC80" w14:textId="6A4DD2B8" w:rsidR="00F21EC3" w:rsidRPr="00B76CFC" w:rsidRDefault="001501BB" w:rsidP="005612CD">
      <w:pPr>
        <w:pStyle w:val="KeinLeerraum"/>
        <w:jc w:val="both"/>
        <w:outlineLvl w:val="0"/>
        <w:rPr>
          <w:b/>
          <w:sz w:val="28"/>
          <w:szCs w:val="28"/>
        </w:rPr>
      </w:pPr>
      <w:bookmarkStart w:id="98" w:name="_Toc463007606"/>
      <w:commentRangeStart w:id="99"/>
      <w:r w:rsidRPr="00B76CFC">
        <w:rPr>
          <w:b/>
          <w:sz w:val="28"/>
          <w:szCs w:val="28"/>
        </w:rPr>
        <w:t>10. Wirtschaftlichkei</w:t>
      </w:r>
      <w:r w:rsidR="00F21EC3">
        <w:rPr>
          <w:b/>
          <w:sz w:val="28"/>
          <w:szCs w:val="28"/>
        </w:rPr>
        <w:t>t</w:t>
      </w:r>
      <w:bookmarkEnd w:id="98"/>
      <w:commentRangeEnd w:id="99"/>
      <w:r w:rsidR="006E229B">
        <w:rPr>
          <w:rStyle w:val="Kommentarzeichen"/>
        </w:rPr>
        <w:commentReference w:id="99"/>
      </w:r>
    </w:p>
    <w:p w14:paraId="7FA4E834" w14:textId="77777777" w:rsidR="00DB288B" w:rsidRDefault="00DB288B" w:rsidP="005612CD">
      <w:pPr>
        <w:pStyle w:val="KeinLeerraum"/>
        <w:jc w:val="both"/>
      </w:pPr>
    </w:p>
    <w:p w14:paraId="746CFF3C" w14:textId="664962CF" w:rsidR="00930F42" w:rsidDel="0063405B" w:rsidRDefault="0063405B" w:rsidP="0063405B">
      <w:pPr>
        <w:spacing w:after="0"/>
        <w:rPr>
          <w:del w:id="100" w:author="Arben Shabani" w:date="2016-10-04T12:02:00Z"/>
        </w:rPr>
        <w:pPrChange w:id="101" w:author="Arben Shabani" w:date="2016-10-04T12:02:00Z">
          <w:pPr>
            <w:spacing w:after="0"/>
            <w:jc w:val="both"/>
          </w:pPr>
        </w:pPrChange>
      </w:pPr>
      <w:ins w:id="102" w:author="Arben Shabani" w:date="2016-10-04T12:02:00Z">
        <w:r w:rsidRPr="0063405B">
          <w:t>Wie in Punkt 7 beschrieben beträgt der geschätzte Gesamtaufwand 2500 Arbeitsstunden. Mit einem Jahreslohn von CHF 80'000 pro Person ergeben die Lohnleistungen für das Kernteam zusammen CHF 100'000. Zusätzl</w:t>
        </w:r>
        <w:r>
          <w:t>ich kommen noch geschätzte CHF 5</w:t>
        </w:r>
        <w:r w:rsidRPr="0063405B">
          <w:t>0'000 externe Leistungen dazu, was zu ei</w:t>
        </w:r>
        <w:r>
          <w:t>ner Gesamtinvestition von ca. 15</w:t>
        </w:r>
        <w:r w:rsidRPr="0063405B">
          <w:t>0’000 CHF führt. Wenn unsere Applikation nur ein Prozent der Reichweite des Spieles "Flappy Bird" [6] erreichen kann und somit nur dieses Hundertstel von dessen Tageseinnahmen durch Werbung erreichen kann, also CHF 500 am Tag, wäre die gesamte Investitionssumme innerhalb des ersten Jahres amortisiert. Die restlichen Einnahmen gewonnen durch die In-App-Verkäufe würden die Amortisieru</w:t>
        </w:r>
        <w:r>
          <w:t>ngs-Zeit noch weiter verkürzen.</w:t>
        </w:r>
      </w:ins>
      <w:del w:id="103" w:author="Arben Shabani" w:date="2016-10-04T12:02:00Z">
        <w:r w:rsidR="00DB288B" w:rsidDel="0063405B">
          <w:delText xml:space="preserve">Wie in Punkt 7 beschrieben beträgt der geschätzte Gesamtaufwand </w:delText>
        </w:r>
        <w:r w:rsidR="00DD5322" w:rsidDel="0063405B">
          <w:delText>1</w:delText>
        </w:r>
        <w:r w:rsidR="0082154C" w:rsidDel="0063405B">
          <w:delText xml:space="preserve">6 "Mann-Monate". Mit einem Lohn von 40'000 CHF pro Person ergeben die Lohnleistungen für das Kernteam zusammen 160'000 CHF. </w:delText>
        </w:r>
        <w:r w:rsidR="00931B60" w:rsidDel="0063405B">
          <w:delText>Zusätzlich kommen noch ebenfalls auf 40'000 CHF geschätzte externe Leistungen, was zu einer Gesamtinvestition von ca. 2</w:delText>
        </w:r>
        <w:r w:rsidR="00942842" w:rsidDel="0063405B">
          <w:delText>00'000 CHF führt</w:delText>
        </w:r>
        <w:r w:rsidR="00931B60" w:rsidDel="0063405B">
          <w:delText xml:space="preserve">. Wenn unsere Applikation nur </w:delText>
        </w:r>
        <w:r w:rsidR="00931B60" w:rsidDel="0063405B">
          <w:rPr>
            <w:u w:val="single"/>
          </w:rPr>
          <w:delText>ein</w:delText>
        </w:r>
        <w:r w:rsidR="00931B60" w:rsidDel="0063405B">
          <w:delText xml:space="preserve"> Prozent der Reichweite des Spi</w:delText>
        </w:r>
        <w:r w:rsidR="00BF3DB5" w:rsidDel="0063405B">
          <w:delText>eles "Flappy Bird" [6</w:delText>
        </w:r>
        <w:r w:rsidR="00931B60" w:rsidDel="0063405B">
          <w:delText>] erreichen kann</w:delText>
        </w:r>
        <w:r w:rsidR="00942842" w:rsidDel="0063405B">
          <w:delText xml:space="preserve"> und somit nur dieses Hundertstel von dessen Tageseinnahmen durch Werbung erreichen kann, was 500 CHF / Tag ergäbe, wäre </w:delText>
        </w:r>
        <w:r w:rsidR="00813565" w:rsidDel="0063405B">
          <w:delText xml:space="preserve">fast </w:delText>
        </w:r>
        <w:r w:rsidR="00942842" w:rsidDel="0063405B">
          <w:delText xml:space="preserve">die gesamte Investitionssumme innerhalb des </w:delText>
        </w:r>
        <w:r w:rsidR="00942842" w:rsidRPr="005612CD" w:rsidDel="0063405B">
          <w:rPr>
            <w:u w:val="single"/>
          </w:rPr>
          <w:delText>ersten Jahres</w:delText>
        </w:r>
        <w:r w:rsidR="00942842" w:rsidDel="0063405B">
          <w:delText xml:space="preserve"> amortisiert. Die restlichen Summen gewonnen durch die "In-</w:delText>
        </w:r>
        <w:r w:rsidR="00513490" w:rsidDel="0063405B">
          <w:delText>App</w:delText>
        </w:r>
        <w:r w:rsidR="00942842" w:rsidDel="0063405B">
          <w:delText>-Verkäufe" würden die Amortisierungszeit noch weiter verkürzen und danach einen Reingewinn abwerfen.</w:delText>
        </w:r>
      </w:del>
    </w:p>
    <w:p w14:paraId="148893D1" w14:textId="0D927CB6" w:rsidR="00F21EC3" w:rsidRDefault="00930F42" w:rsidP="0063405B">
      <w:pPr>
        <w:jc w:val="both"/>
        <w:pPrChange w:id="104" w:author="Arben Shabani" w:date="2016-10-04T12:02:00Z">
          <w:pPr/>
        </w:pPrChange>
      </w:pPr>
      <w:r>
        <w:br w:type="page"/>
      </w:r>
    </w:p>
    <w:p w14:paraId="569B6582" w14:textId="77777777" w:rsidR="00F21EC3" w:rsidRPr="005612CD" w:rsidRDefault="00F21EC3">
      <w:pPr>
        <w:pStyle w:val="KeinLeerraum"/>
        <w:rPr>
          <w:b/>
          <w:sz w:val="28"/>
          <w:szCs w:val="28"/>
          <w:lang w:val="en-GB"/>
        </w:rPr>
      </w:pPr>
      <w:r w:rsidRPr="005612CD">
        <w:rPr>
          <w:b/>
          <w:sz w:val="28"/>
          <w:szCs w:val="28"/>
          <w:lang w:val="en-GB"/>
        </w:rPr>
        <w:lastRenderedPageBreak/>
        <w:t>Quellenverzeichnis</w:t>
      </w:r>
    </w:p>
    <w:p w14:paraId="229208FD" w14:textId="77777777" w:rsidR="00BF3DB5" w:rsidRPr="005612CD" w:rsidRDefault="00BF3DB5" w:rsidP="00BF3DB5">
      <w:pPr>
        <w:pStyle w:val="KeinLeerraum"/>
        <w:rPr>
          <w:lang w:val="en-GB"/>
        </w:rPr>
      </w:pPr>
    </w:p>
    <w:p w14:paraId="576FA6CE" w14:textId="77777777" w:rsidR="00BF3DB5" w:rsidRPr="005612CD" w:rsidRDefault="00BF3DB5" w:rsidP="00BF3DB5">
      <w:pPr>
        <w:pStyle w:val="KeinLeerraum"/>
        <w:rPr>
          <w:lang w:val="en-GB"/>
        </w:rPr>
      </w:pPr>
      <w:r w:rsidRPr="00350AF1">
        <w:rPr>
          <w:lang w:val="en-GB"/>
        </w:rPr>
        <w:t>[1]</w:t>
      </w:r>
      <w:r>
        <w:rPr>
          <w:lang w:val="en-GB"/>
        </w:rPr>
        <w:t xml:space="preserve"> </w:t>
      </w:r>
      <w:r w:rsidRPr="00350AF1">
        <w:rPr>
          <w:lang w:val="en-GB"/>
        </w:rPr>
        <w:t>GGS. (30.08.2016). Why Retro Games Are Making a Comeback [Online]. URL: http://www.ggsgamer.com/2016/08/30/why-retro-games-are-making-a-comeback/ [</w:t>
      </w:r>
      <w:r w:rsidR="00664DFB">
        <w:rPr>
          <w:lang w:val="en-GB"/>
        </w:rPr>
        <w:t>Stand: 29.9.2016</w:t>
      </w:r>
      <w:r w:rsidRPr="00350AF1">
        <w:rPr>
          <w:lang w:val="en-GB"/>
        </w:rPr>
        <w:t>]</w:t>
      </w:r>
    </w:p>
    <w:p w14:paraId="715EFEF4" w14:textId="4699CC43" w:rsidR="00BF3DB5" w:rsidRPr="00350AF1" w:rsidRDefault="00BF3DB5" w:rsidP="00BF3DB5">
      <w:pPr>
        <w:pStyle w:val="KeinLeerraum"/>
        <w:rPr>
          <w:lang w:val="en-GB"/>
        </w:rPr>
      </w:pPr>
      <w:r>
        <w:t xml:space="preserve">[2] M. Bodmer. (31.08.2016). Schön schräg [Online]. </w:t>
      </w:r>
      <w:r w:rsidRPr="00350AF1">
        <w:rPr>
          <w:lang w:val="en-GB"/>
        </w:rPr>
        <w:t>URL: http://www.nzz.ch/nzzas/nzz-am-sonntag/computergames-schoen-schraeg-ld.113789 [</w:t>
      </w:r>
      <w:r w:rsidR="00664DFB">
        <w:rPr>
          <w:lang w:val="en-GB"/>
        </w:rPr>
        <w:t>Stand: 29.9.2016</w:t>
      </w:r>
      <w:r w:rsidRPr="00350AF1">
        <w:rPr>
          <w:lang w:val="en-GB"/>
        </w:rPr>
        <w:t>]</w:t>
      </w:r>
    </w:p>
    <w:p w14:paraId="13251FF8" w14:textId="640EB49D" w:rsidR="00BF3DB5" w:rsidRPr="00350AF1" w:rsidRDefault="00BF3DB5" w:rsidP="00BF3DB5">
      <w:pPr>
        <w:pStyle w:val="KeinLeerraum"/>
        <w:rPr>
          <w:lang w:val="en-GB"/>
        </w:rPr>
      </w:pPr>
      <w:r w:rsidRPr="00350AF1">
        <w:rPr>
          <w:lang w:val="en-GB"/>
        </w:rPr>
        <w:t>[3]</w:t>
      </w:r>
      <w:r w:rsidR="0047281D">
        <w:rPr>
          <w:lang w:val="en-GB"/>
        </w:rPr>
        <w:t xml:space="preserve"> </w:t>
      </w:r>
      <w:r w:rsidRPr="00350AF1">
        <w:rPr>
          <w:lang w:val="en-GB"/>
        </w:rPr>
        <w:t>A. Freier. (13.04.2015). Flappy Bird: Revenue and Usage Statistics [Online]. URL: http://www.businessofapps.com/flappy-bird-revenue-and-usage-statistics/ [</w:t>
      </w:r>
      <w:r w:rsidR="00664DFB">
        <w:rPr>
          <w:lang w:val="en-GB"/>
        </w:rPr>
        <w:t>Stand: 29.9.2016</w:t>
      </w:r>
      <w:r w:rsidRPr="00350AF1">
        <w:rPr>
          <w:lang w:val="en-GB"/>
        </w:rPr>
        <w:t>]</w:t>
      </w:r>
    </w:p>
    <w:p w14:paraId="12481FF9" w14:textId="2333D642" w:rsidR="00BF3DB5" w:rsidRPr="00350AF1" w:rsidRDefault="00BF3DB5" w:rsidP="00BF3DB5">
      <w:pPr>
        <w:pStyle w:val="KeinLeerraum"/>
        <w:rPr>
          <w:lang w:val="en-GB"/>
        </w:rPr>
      </w:pPr>
      <w:r w:rsidRPr="00350AF1">
        <w:rPr>
          <w:lang w:val="en-GB"/>
        </w:rPr>
        <w:t>[4]</w:t>
      </w:r>
      <w:r w:rsidR="0047281D">
        <w:rPr>
          <w:lang w:val="en-GB"/>
        </w:rPr>
        <w:t xml:space="preserve"> </w:t>
      </w:r>
      <w:r w:rsidRPr="00350AF1">
        <w:rPr>
          <w:lang w:val="en-GB"/>
        </w:rPr>
        <w:t>D. Etherington. (11.07.2016). Pokemon Go has an estimated 7.5 M U.S. downloads, £1.6M in daily revenue [Online]. https://techcrunch.com/2016/07/11/pokemon-go-daily-revenue-downloads/ [Stand:</w:t>
      </w:r>
      <w:r w:rsidR="00664DFB" w:rsidRPr="00664DFB">
        <w:rPr>
          <w:lang w:val="en-GB"/>
        </w:rPr>
        <w:t xml:space="preserve"> </w:t>
      </w:r>
      <w:r w:rsidR="00664DFB">
        <w:rPr>
          <w:lang w:val="en-GB"/>
        </w:rPr>
        <w:t>29.9.2016</w:t>
      </w:r>
      <w:r w:rsidRPr="00350AF1">
        <w:rPr>
          <w:lang w:val="en-GB"/>
        </w:rPr>
        <w:t>]</w:t>
      </w:r>
    </w:p>
    <w:p w14:paraId="73FF53BE" w14:textId="77777777" w:rsidR="00F21EC3" w:rsidRPr="005612CD" w:rsidRDefault="00BF3DB5">
      <w:pPr>
        <w:pStyle w:val="KeinLeerraum"/>
        <w:rPr>
          <w:lang w:val="en-GB"/>
        </w:rPr>
      </w:pPr>
      <w:r>
        <w:t xml:space="preserve">[5] Goldene Ära der Arcade-Spiele [Online]. </w:t>
      </w:r>
      <w:r w:rsidRPr="00350AF1">
        <w:rPr>
          <w:lang w:val="en-GB"/>
        </w:rPr>
        <w:t xml:space="preserve">URL: https://de.wikipedia.org/wiki/Goldene_Ära_der_Arcade-Spiele </w:t>
      </w:r>
      <w:r w:rsidR="00B77E7D">
        <w:rPr>
          <w:lang w:val="en-GB"/>
        </w:rPr>
        <w:br/>
      </w:r>
      <w:r w:rsidR="006F3FF4" w:rsidRPr="005612CD">
        <w:rPr>
          <w:lang w:val="en-GB"/>
        </w:rPr>
        <w:t>[</w:t>
      </w:r>
      <w:r>
        <w:rPr>
          <w:lang w:val="en-GB"/>
        </w:rPr>
        <w:t>6</w:t>
      </w:r>
      <w:r w:rsidR="0047281D">
        <w:rPr>
          <w:lang w:val="en-GB"/>
        </w:rPr>
        <w:t xml:space="preserve">] </w:t>
      </w:r>
      <w:r w:rsidR="006F3FF4" w:rsidRPr="005612CD">
        <w:rPr>
          <w:lang w:val="en-GB"/>
        </w:rPr>
        <w:t>businessofapps.com (2015). Flappy Bird: Revenue and Usage Statistics [Online]. URL: http://www.businessofapps.com/flappy-bird-revenue-and-usage-statistics</w:t>
      </w:r>
      <w:r w:rsidR="006F3FF4">
        <w:rPr>
          <w:lang w:val="en-GB"/>
        </w:rPr>
        <w:t xml:space="preserve"> [Stand: 29.9.2016</w:t>
      </w:r>
      <w:r w:rsidR="006F3FF4" w:rsidRPr="005612CD">
        <w:rPr>
          <w:lang w:val="en-GB"/>
        </w:rPr>
        <w:t>]</w:t>
      </w:r>
    </w:p>
    <w:sectPr w:rsidR="00F21EC3" w:rsidRPr="005612CD" w:rsidSect="00182EEA">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valentin bossi" w:date="2016-10-02T15:33:00Z" w:initials="vb">
    <w:p w14:paraId="07916B5C" w14:textId="77777777" w:rsidR="00212487" w:rsidRDefault="00212487">
      <w:pPr>
        <w:pStyle w:val="Kommentartext"/>
      </w:pPr>
      <w:r>
        <w:rPr>
          <w:rStyle w:val="Kommentarzeichen"/>
        </w:rPr>
        <w:annotationRef/>
      </w:r>
      <w:r>
        <w:t>Finde ich super:D</w:t>
      </w:r>
    </w:p>
  </w:comment>
  <w:comment w:id="9" w:author="valentin bossi" w:date="2016-10-02T15:34:00Z" w:initials="vb">
    <w:p w14:paraId="70D053CD" w14:textId="77777777" w:rsidR="00212487" w:rsidRDefault="00212487">
      <w:pPr>
        <w:pStyle w:val="Kommentartext"/>
      </w:pPr>
      <w:r>
        <w:rPr>
          <w:rStyle w:val="Kommentarzeichen"/>
        </w:rPr>
        <w:annotationRef/>
      </w:r>
      <w:r>
        <w:t>Mechanismen? Spielabläufe, Reglen u.ä würde ich bevorzugen</w:t>
      </w:r>
    </w:p>
  </w:comment>
  <w:comment w:id="11" w:author="valentin bossi" w:date="2016-10-02T15:57:00Z" w:initials="vb">
    <w:p w14:paraId="032BE633" w14:textId="77777777" w:rsidR="00212487" w:rsidRDefault="00212487">
      <w:pPr>
        <w:pStyle w:val="Kommentartext"/>
      </w:pPr>
      <w:r>
        <w:rPr>
          <w:rStyle w:val="Kommentarzeichen"/>
        </w:rPr>
        <w:annotationRef/>
      </w:r>
      <w:r>
        <w:t xml:space="preserve">Allgemein klingt es hier eher nach einem Spiel für Stresserkrankte Menschen:P </w:t>
      </w:r>
    </w:p>
  </w:comment>
  <w:comment w:id="12" w:author="valentin bossi" w:date="2016-10-02T15:59:00Z" w:initials="vb">
    <w:p w14:paraId="462AD66B" w14:textId="77777777" w:rsidR="00212487" w:rsidRDefault="00212487">
      <w:pPr>
        <w:pStyle w:val="Kommentartext"/>
      </w:pPr>
      <w:r>
        <w:rPr>
          <w:rStyle w:val="Kommentarzeichen"/>
        </w:rPr>
        <w:annotationRef/>
      </w:r>
      <w:r>
        <w:t>Einfach gehaltene, intuitive....</w:t>
      </w:r>
    </w:p>
  </w:comment>
  <w:comment w:id="15" w:author="valentin bossi" w:date="2016-10-02T15:49:00Z" w:initials="vb">
    <w:p w14:paraId="7470A0EF" w14:textId="77777777" w:rsidR="00212487" w:rsidRDefault="00212487">
      <w:pPr>
        <w:pStyle w:val="Kommentartext"/>
      </w:pPr>
      <w:r>
        <w:rPr>
          <w:rStyle w:val="Kommentarzeichen"/>
        </w:rPr>
        <w:annotationRef/>
      </w:r>
      <w:r>
        <w:t>Ich würde hier ein allgemeineres Wort, wie User etc verwenden</w:t>
      </w:r>
    </w:p>
  </w:comment>
  <w:comment w:id="16" w:author="valentin bossi" w:date="2016-10-02T15:51:00Z" w:initials="vb">
    <w:p w14:paraId="1FDAEE68" w14:textId="77777777" w:rsidR="00212487" w:rsidRDefault="00212487">
      <w:pPr>
        <w:pStyle w:val="Kommentartext"/>
      </w:pPr>
      <w:r>
        <w:rPr>
          <w:rStyle w:val="Kommentarzeichen"/>
        </w:rPr>
        <w:annotationRef/>
      </w:r>
      <w:r>
        <w:t>Mechanismen, Funktionen, Spielsteuerung etc</w:t>
      </w:r>
    </w:p>
  </w:comment>
  <w:comment w:id="17" w:author="valentin bossi" w:date="2016-10-02T15:52:00Z" w:initials="vb">
    <w:p w14:paraId="2CF8CFBE" w14:textId="77777777" w:rsidR="00212487" w:rsidRDefault="00212487">
      <w:pPr>
        <w:pStyle w:val="Kommentartext"/>
      </w:pPr>
      <w:r>
        <w:rPr>
          <w:rStyle w:val="Kommentarzeichen"/>
        </w:rPr>
        <w:annotationRef/>
      </w:r>
      <w:r>
        <w:t xml:space="preserve">In eine andere Welt eintauchen lässt, die ....  </w:t>
      </w:r>
    </w:p>
  </w:comment>
  <w:comment w:id="19" w:author="valentin bossi" w:date="2016-10-02T16:01:00Z" w:initials="vb">
    <w:p w14:paraId="60467C32" w14:textId="77777777" w:rsidR="00212487" w:rsidRDefault="00212487">
      <w:pPr>
        <w:pStyle w:val="Kommentartext"/>
      </w:pPr>
      <w:r>
        <w:rPr>
          <w:rStyle w:val="Kommentarzeichen"/>
        </w:rPr>
        <w:annotationRef/>
      </w:r>
      <w:r>
        <w:t>Ev sachlicher? Bzw mehr Schriftsprache/Hochdeutsch/whatever?</w:t>
      </w:r>
    </w:p>
  </w:comment>
  <w:comment w:id="20" w:author="valentin bossi" w:date="2016-10-02T16:03:00Z" w:initials="vb">
    <w:p w14:paraId="0B1771A5" w14:textId="77777777" w:rsidR="00212487" w:rsidRDefault="00212487">
      <w:pPr>
        <w:pStyle w:val="Kommentartext"/>
      </w:pPr>
      <w:r>
        <w:rPr>
          <w:rStyle w:val="Kommentarzeichen"/>
        </w:rPr>
        <w:annotationRef/>
      </w:r>
      <w:r>
        <w:t>Oft immer? Viel viel?:)</w:t>
      </w:r>
    </w:p>
  </w:comment>
  <w:comment w:id="21" w:author="valentin bossi" w:date="2016-10-02T16:07:00Z" w:initials="vb">
    <w:p w14:paraId="1D6F7480" w14:textId="77777777" w:rsidR="00212487" w:rsidRDefault="00212487">
      <w:pPr>
        <w:pStyle w:val="Kommentartext"/>
      </w:pPr>
      <w:r>
        <w:rPr>
          <w:rStyle w:val="Kommentarzeichen"/>
        </w:rPr>
        <w:annotationRef/>
      </w:r>
      <w:r>
        <w:t>Ev erwähnen wo. Playstore appstore, bei mobilen geräten...</w:t>
      </w:r>
    </w:p>
  </w:comment>
  <w:comment w:id="22" w:author="valentin bossi" w:date="2016-10-02T16:10:00Z" w:initials="vb">
    <w:p w14:paraId="57D516C2" w14:textId="77777777" w:rsidR="00212487" w:rsidRDefault="00212487">
      <w:pPr>
        <w:pStyle w:val="Kommentartext"/>
      </w:pPr>
      <w:r>
        <w:rPr>
          <w:rStyle w:val="Kommentarzeichen"/>
        </w:rPr>
        <w:annotationRef/>
      </w:r>
      <w:r>
        <w:t>Cool</w:t>
      </w:r>
    </w:p>
    <w:p w14:paraId="24D6FC86" w14:textId="77777777" w:rsidR="00212487" w:rsidRDefault="00212487">
      <w:pPr>
        <w:pStyle w:val="Kommentartext"/>
      </w:pPr>
    </w:p>
  </w:comment>
  <w:comment w:id="23" w:author="valentin bossi" w:date="2016-10-02T16:10:00Z" w:initials="vb">
    <w:p w14:paraId="66A277AB" w14:textId="77777777" w:rsidR="00212487" w:rsidRDefault="00212487">
      <w:pPr>
        <w:pStyle w:val="Kommentartext"/>
      </w:pPr>
      <w:r>
        <w:rPr>
          <w:rStyle w:val="Kommentarzeichen"/>
        </w:rPr>
        <w:annotationRef/>
      </w:r>
      <w:r>
        <w:t>/ausweichen?</w:t>
      </w:r>
    </w:p>
  </w:comment>
  <w:comment w:id="40" w:author="valentin bossi" w:date="2016-10-02T16:14:00Z" w:initials="vb">
    <w:p w14:paraId="036B3C02" w14:textId="77777777" w:rsidR="00212487" w:rsidRDefault="00212487">
      <w:pPr>
        <w:pStyle w:val="Kommentartext"/>
      </w:pPr>
      <w:r>
        <w:rPr>
          <w:rStyle w:val="Kommentarzeichen"/>
        </w:rPr>
        <w:annotationRef/>
      </w:r>
      <w:r>
        <w:t>Jedes einzelne Teammitglied?</w:t>
      </w:r>
    </w:p>
  </w:comment>
  <w:comment w:id="43" w:author="valentin bossi" w:date="2016-10-02T16:16:00Z" w:initials="vb">
    <w:p w14:paraId="7A1266A8" w14:textId="77777777" w:rsidR="00212487" w:rsidRDefault="00212487">
      <w:pPr>
        <w:pStyle w:val="Kommentartext"/>
      </w:pPr>
      <w:r>
        <w:rPr>
          <w:rStyle w:val="Kommentarzeichen"/>
        </w:rPr>
        <w:annotationRef/>
      </w:r>
      <w:r>
        <w:t>Zuerst sagen, dass externes Wissen benötigt wird und dann im nächsten Satz sagen, wir machen es selber ist widersprüchlich...</w:t>
      </w:r>
    </w:p>
    <w:p w14:paraId="2EF92F9F" w14:textId="77777777" w:rsidR="00212487" w:rsidRDefault="00212487">
      <w:pPr>
        <w:pStyle w:val="Kommentartext"/>
      </w:pPr>
    </w:p>
  </w:comment>
  <w:comment w:id="48" w:author="valentin bossi" w:date="2016-10-02T16:19:00Z" w:initials="vb">
    <w:p w14:paraId="28A4B284" w14:textId="77777777" w:rsidR="00212487" w:rsidRDefault="00212487">
      <w:pPr>
        <w:pStyle w:val="Kommentartext"/>
      </w:pPr>
      <w:r>
        <w:rPr>
          <w:rStyle w:val="Kommentarzeichen"/>
        </w:rPr>
        <w:annotationRef/>
      </w:r>
      <w:r>
        <w:t>Eine Schätzung ist immer ungefähr. Ungefähr braucht es nicht.</w:t>
      </w:r>
    </w:p>
  </w:comment>
  <w:comment w:id="92" w:author="valentin bossi" w:date="2016-10-02T16:25:00Z" w:initials="vb">
    <w:p w14:paraId="51613DEE" w14:textId="77777777" w:rsidR="00212487" w:rsidRDefault="00212487">
      <w:pPr>
        <w:pStyle w:val="Kommentartext"/>
      </w:pPr>
      <w:r>
        <w:rPr>
          <w:rStyle w:val="Kommentarzeichen"/>
        </w:rPr>
        <w:annotationRef/>
      </w:r>
      <w:r>
        <w:t>Sollte klar sein, dass wir das selber gemacht haben...</w:t>
      </w:r>
    </w:p>
  </w:comment>
  <w:comment w:id="91" w:author="valentin bossi" w:date="2016-10-02T16:25:00Z" w:initials="vb">
    <w:p w14:paraId="1A91B459" w14:textId="77777777" w:rsidR="00212487" w:rsidRDefault="00212487">
      <w:pPr>
        <w:pStyle w:val="Kommentartext"/>
      </w:pPr>
      <w:r>
        <w:rPr>
          <w:rStyle w:val="Kommentarzeichen"/>
        </w:rPr>
        <w:annotationRef/>
      </w:r>
      <w:r>
        <w:t>Gemäss einer eigenverfassten Grobplanung sollte der erste Prototyp...</w:t>
      </w:r>
    </w:p>
  </w:comment>
  <w:comment w:id="93" w:author="valentin bossi" w:date="2016-10-02T16:27:00Z" w:initials="vb">
    <w:p w14:paraId="62C0687C" w14:textId="77777777" w:rsidR="00212487" w:rsidRDefault="00212487">
      <w:pPr>
        <w:pStyle w:val="Kommentartext"/>
      </w:pPr>
      <w:r>
        <w:rPr>
          <w:rStyle w:val="Kommentarzeichen"/>
        </w:rPr>
        <w:annotationRef/>
      </w:r>
      <w:r>
        <w:t>Meiner Meinung nach würde sich hier ein Punkt anbieten.</w:t>
      </w:r>
    </w:p>
    <w:p w14:paraId="0A75590F" w14:textId="77777777" w:rsidR="00212487" w:rsidRDefault="00212487">
      <w:pPr>
        <w:pStyle w:val="Kommentartext"/>
      </w:pPr>
      <w:r>
        <w:t>benötigen. Mit....</w:t>
      </w:r>
    </w:p>
  </w:comment>
  <w:comment w:id="95" w:author="valentin bossi" w:date="2016-10-02T16:30:00Z" w:initials="vb">
    <w:p w14:paraId="52E6392A" w14:textId="77777777" w:rsidR="00212487" w:rsidRDefault="00212487">
      <w:pPr>
        <w:pStyle w:val="Kommentartext"/>
      </w:pPr>
      <w:r>
        <w:rPr>
          <w:rStyle w:val="Kommentarzeichen"/>
        </w:rPr>
        <w:annotationRef/>
      </w:r>
      <w:r>
        <w:t>Total Aufwand?</w:t>
      </w:r>
    </w:p>
  </w:comment>
  <w:comment w:id="97" w:author="valentin bossi" w:date="2016-10-02T16:32:00Z" w:initials="vb">
    <w:p w14:paraId="652BDA3F" w14:textId="77777777" w:rsidR="00212487" w:rsidRDefault="00212487">
      <w:pPr>
        <w:pStyle w:val="Kommentartext"/>
      </w:pPr>
      <w:r>
        <w:rPr>
          <w:rStyle w:val="Kommentarzeichen"/>
        </w:rPr>
        <w:annotationRef/>
      </w:r>
      <w:r>
        <w:t>Für den Prototyp wird innerhalb...</w:t>
      </w:r>
    </w:p>
    <w:p w14:paraId="5E60827E" w14:textId="77777777" w:rsidR="00212487" w:rsidRDefault="00212487">
      <w:pPr>
        <w:pStyle w:val="Kommentartext"/>
      </w:pPr>
    </w:p>
  </w:comment>
  <w:comment w:id="99" w:author="valentin bossi" w:date="2016-10-02T16:38:00Z" w:initials="vb">
    <w:p w14:paraId="377B1349" w14:textId="77777777" w:rsidR="00212487" w:rsidRDefault="00212487">
      <w:pPr>
        <w:pStyle w:val="Kommentartext"/>
      </w:pPr>
      <w:r>
        <w:rPr>
          <w:rStyle w:val="Kommentarzeichen"/>
        </w:rPr>
        <w:annotationRef/>
      </w:r>
      <w:r>
        <w:rPr>
          <w:rStyle w:val="Kommentarzeichen"/>
        </w:rPr>
        <w:annotationRef/>
      </w:r>
      <w:r>
        <w:t xml:space="preserve">Allgemein könnte man diesen Abschnitt mehr „verschriftsprachlichen“. Klingt so wie gesprochen.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916B5C" w15:done="0"/>
  <w15:commentEx w15:paraId="70D053CD" w15:done="0"/>
  <w15:commentEx w15:paraId="032BE633" w15:done="0"/>
  <w15:commentEx w15:paraId="462AD66B" w15:done="0"/>
  <w15:commentEx w15:paraId="7470A0EF" w15:done="0"/>
  <w15:commentEx w15:paraId="1FDAEE68" w15:done="0"/>
  <w15:commentEx w15:paraId="2CF8CFBE" w15:done="0"/>
  <w15:commentEx w15:paraId="60467C32" w15:done="0"/>
  <w15:commentEx w15:paraId="0B1771A5" w15:done="0"/>
  <w15:commentEx w15:paraId="1D6F7480" w15:done="0"/>
  <w15:commentEx w15:paraId="24D6FC86" w15:done="0"/>
  <w15:commentEx w15:paraId="66A277AB" w15:done="0"/>
  <w15:commentEx w15:paraId="036B3C02" w15:done="0"/>
  <w15:commentEx w15:paraId="2EF92F9F" w15:done="0"/>
  <w15:commentEx w15:paraId="28A4B284" w15:done="0"/>
  <w15:commentEx w15:paraId="51613DEE" w15:done="0"/>
  <w15:commentEx w15:paraId="1A91B459" w15:done="0"/>
  <w15:commentEx w15:paraId="0A75590F" w15:done="0"/>
  <w15:commentEx w15:paraId="52E6392A" w15:done="0"/>
  <w15:commentEx w15:paraId="5E60827E" w15:done="0"/>
  <w15:commentEx w15:paraId="377B134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E112C" w14:textId="77777777" w:rsidR="00235EA9" w:rsidRDefault="00235EA9" w:rsidP="00182EEA">
      <w:pPr>
        <w:spacing w:after="0" w:line="240" w:lineRule="auto"/>
      </w:pPr>
      <w:r>
        <w:separator/>
      </w:r>
    </w:p>
  </w:endnote>
  <w:endnote w:type="continuationSeparator" w:id="0">
    <w:p w14:paraId="37246123" w14:textId="77777777" w:rsidR="00235EA9" w:rsidRDefault="00235EA9" w:rsidP="0018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906E8" w14:textId="59FA4A5A" w:rsidR="00212487" w:rsidDel="000D34F8" w:rsidRDefault="00212487" w:rsidP="00212487">
    <w:pPr>
      <w:pStyle w:val="Fuzeile"/>
      <w:rPr>
        <w:del w:id="56" w:author="Arben Shabani" w:date="2016-09-29T15:39:00Z"/>
      </w:rPr>
    </w:pPr>
    <w:ins w:id="57" w:author="Arben Shabani" w:date="2016-09-29T15:40:00Z">
      <w:r>
        <w:fldChar w:fldCharType="begin"/>
      </w:r>
      <w:r>
        <w:instrText xml:space="preserve"> </w:instrText>
      </w:r>
    </w:ins>
    <w:r>
      <w:instrText>DATE</w:instrText>
    </w:r>
    <w:ins w:id="58" w:author="Arben Shabani" w:date="2016-09-29T15:40:00Z">
      <w:r>
        <w:instrText xml:space="preserve">   \* MERGEFORMAT </w:instrText>
      </w:r>
    </w:ins>
    <w:r>
      <w:fldChar w:fldCharType="separate"/>
    </w:r>
    <w:r w:rsidR="005612CD">
      <w:rPr>
        <w:noProof/>
      </w:rPr>
      <w:t>04.10.2016</w:t>
    </w:r>
    <w:ins w:id="59" w:author="Arben Shabani" w:date="2016-09-29T15:40:00Z">
      <w:r>
        <w:fldChar w:fldCharType="end"/>
      </w:r>
    </w:ins>
    <w:ins w:id="60" w:author="Arben Shabani" w:date="2016-09-29T15:39:00Z">
      <w:r>
        <w:tab/>
      </w:r>
      <w:r>
        <w:tab/>
        <w:t xml:space="preserve">Seite </w:t>
      </w:r>
    </w:ins>
    <w:ins w:id="61" w:author="Arben Shabani" w:date="2016-09-29T15:38:00Z">
      <w:r>
        <w:fldChar w:fldCharType="begin"/>
      </w:r>
    </w:ins>
    <w:r>
      <w:instrText>PAGE</w:instrText>
    </w:r>
    <w:ins w:id="62" w:author="Arben Shabani" w:date="2016-09-29T15:38:00Z">
      <w:r>
        <w:instrText xml:space="preserve">   \* MERGEFORMAT</w:instrText>
      </w:r>
      <w:r>
        <w:fldChar w:fldCharType="separate"/>
      </w:r>
    </w:ins>
    <w:r w:rsidR="00175AAB" w:rsidRPr="00175AAB">
      <w:rPr>
        <w:noProof/>
        <w:lang w:val="de-DE"/>
      </w:rPr>
      <w:t>7</w:t>
    </w:r>
    <w:ins w:id="63" w:author="Arben Shabani" w:date="2016-09-29T15:38:00Z">
      <w:r>
        <w:fldChar w:fldCharType="end"/>
      </w:r>
    </w:ins>
    <w:sdt>
      <w:sdtPr>
        <w:id w:val="-1245949167"/>
        <w:docPartObj>
          <w:docPartGallery w:val="Page Numbers (Bottom of Page)"/>
          <w:docPartUnique/>
        </w:docPartObj>
      </w:sdtPr>
      <w:sdtEndPr/>
      <w:sdtContent>
        <w:ins w:id="64" w:author="Arben Shabani" w:date="2016-09-29T15:39:00Z">
          <w:r>
            <w:t xml:space="preserve"> von </w:t>
          </w:r>
        </w:ins>
        <w:ins w:id="65" w:author="Arben Shabani" w:date="2016-09-29T15:37:00Z">
          <w:r>
            <w:fldChar w:fldCharType="begin"/>
          </w:r>
          <w:r>
            <w:instrText xml:space="preserve"> </w:instrText>
          </w:r>
        </w:ins>
        <w:r>
          <w:instrText>NUMPAGES</w:instrText>
        </w:r>
        <w:ins w:id="66" w:author="Arben Shabani" w:date="2016-09-29T15:37:00Z">
          <w:r>
            <w:instrText xml:space="preserve">   \* MERGEFORMAT </w:instrText>
          </w:r>
        </w:ins>
        <w:r>
          <w:fldChar w:fldCharType="separate"/>
        </w:r>
        <w:r w:rsidR="00175AAB">
          <w:rPr>
            <w:noProof/>
          </w:rPr>
          <w:t>7</w:t>
        </w:r>
        <w:ins w:id="67" w:author="Arben Shabani" w:date="2016-09-29T15:37:00Z">
          <w:r>
            <w:fldChar w:fldCharType="end"/>
          </w:r>
        </w:ins>
        <w:del w:id="68" w:author="Arben Shabani" w:date="2016-09-29T15:38:00Z">
          <w:r w:rsidDel="00F3550D">
            <w:fldChar w:fldCharType="begin"/>
          </w:r>
        </w:del>
        <w:r>
          <w:instrText>PAGE</w:instrText>
        </w:r>
        <w:del w:id="69" w:author="Arben Shabani" w:date="2016-09-29T15:38:00Z">
          <w:r w:rsidDel="00F3550D">
            <w:delInstrText xml:space="preserve">   \* MERGEFORMAT</w:delInstrText>
          </w:r>
          <w:r w:rsidDel="00F3550D">
            <w:fldChar w:fldCharType="separate"/>
          </w:r>
          <w:r w:rsidRPr="00F3550D" w:rsidDel="00F3550D">
            <w:rPr>
              <w:noProof/>
              <w:lang w:val="de-DE"/>
            </w:rPr>
            <w:delText>4</w:delText>
          </w:r>
          <w:r w:rsidDel="00F3550D">
            <w:fldChar w:fldCharType="end"/>
          </w:r>
        </w:del>
      </w:sdtContent>
    </w:sdt>
  </w:p>
  <w:p w14:paraId="219ABAAA" w14:textId="77777777" w:rsidR="00212487" w:rsidRDefault="002124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C53B1" w14:textId="066594A0" w:rsidR="00212487" w:rsidRDefault="00212487" w:rsidP="00212487">
    <w:pPr>
      <w:pStyle w:val="Fuzeile"/>
      <w:tabs>
        <w:tab w:val="clear" w:pos="4536"/>
        <w:tab w:val="clear" w:pos="9072"/>
        <w:tab w:val="right" w:pos="14287"/>
      </w:tabs>
    </w:pPr>
    <w:ins w:id="73" w:author="Matthias Kaderli" w:date="2016-10-03T20:08:00Z">
      <w:r>
        <w:fldChar w:fldCharType="begin"/>
      </w:r>
      <w:r>
        <w:instrText xml:space="preserve"> DATE   \* MERGEFORMAT </w:instrText>
      </w:r>
      <w:r>
        <w:fldChar w:fldCharType="separate"/>
      </w:r>
    </w:ins>
    <w:r w:rsidR="005612CD">
      <w:rPr>
        <w:noProof/>
      </w:rPr>
      <w:t>04.10.2016</w:t>
    </w:r>
    <w:ins w:id="74" w:author="Matthias Kaderli" w:date="2016-10-03T20:08:00Z">
      <w:r>
        <w:fldChar w:fldCharType="end"/>
      </w:r>
    </w:ins>
    <w:del w:id="75" w:author="Matthias Kaderli" w:date="2016-10-03T20:10:00Z">
      <w:r w:rsidDel="006F5CC6">
        <w:delText>27.09.2016</w:delText>
      </w:r>
    </w:del>
    <w:ins w:id="76" w:author="Matthias Kaderli" w:date="2016-10-03T20:10:00Z">
      <w:r>
        <w:tab/>
      </w:r>
    </w:ins>
    <w:ins w:id="77" w:author="Matthias Kaderli" w:date="2016-10-03T20:11:00Z">
      <w:r>
        <w:t xml:space="preserve">Seite </w:t>
      </w:r>
      <w:r>
        <w:fldChar w:fldCharType="begin"/>
      </w:r>
      <w:r>
        <w:instrText>PAGE   \* MERGEFORMAT</w:instrText>
      </w:r>
      <w:r>
        <w:fldChar w:fldCharType="separate"/>
      </w:r>
    </w:ins>
    <w:r w:rsidR="00175AAB" w:rsidRPr="00175AAB">
      <w:rPr>
        <w:noProof/>
        <w:lang w:val="de-DE"/>
      </w:rPr>
      <w:t>6</w:t>
    </w:r>
    <w:ins w:id="78" w:author="Matthias Kaderli" w:date="2016-10-03T20:11:00Z">
      <w:r>
        <w:fldChar w:fldCharType="end"/>
      </w:r>
      <w:r>
        <w:t xml:space="preserve"> von </w:t>
      </w:r>
      <w:r>
        <w:fldChar w:fldCharType="begin"/>
      </w:r>
      <w:r>
        <w:instrText xml:space="preserve"> NUMPAGES   \* MERGEFORMAT </w:instrText>
      </w:r>
      <w:r>
        <w:fldChar w:fldCharType="separate"/>
      </w:r>
    </w:ins>
    <w:r w:rsidR="00175AAB">
      <w:rPr>
        <w:noProof/>
      </w:rPr>
      <w:t>7</w:t>
    </w:r>
    <w:ins w:id="79" w:author="Matthias Kaderli" w:date="2016-10-03T20:1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9EEA0" w14:textId="77777777" w:rsidR="00235EA9" w:rsidRDefault="00235EA9" w:rsidP="00182EEA">
      <w:pPr>
        <w:spacing w:after="0" w:line="240" w:lineRule="auto"/>
      </w:pPr>
      <w:r>
        <w:separator/>
      </w:r>
    </w:p>
  </w:footnote>
  <w:footnote w:type="continuationSeparator" w:id="0">
    <w:p w14:paraId="7259FD1E" w14:textId="77777777" w:rsidR="00235EA9" w:rsidRDefault="00235EA9" w:rsidP="00182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BBDAB" w14:textId="73C09333" w:rsidR="00212487" w:rsidRDefault="00212487">
    <w:pPr>
      <w:pStyle w:val="Kopfzeile"/>
      <w:rPr>
        <w:ins w:id="49" w:author="Arben Shabani" w:date="2016-09-29T16:37:00Z"/>
      </w:rPr>
    </w:pPr>
    <w:ins w:id="50" w:author="Arben Shabani" w:date="2016-10-03T08:53:00Z">
      <w:r>
        <w:rPr>
          <w:noProof/>
          <w:lang w:eastAsia="de-CH"/>
        </w:rPr>
        <w:drawing>
          <wp:inline distT="0" distB="0" distL="0" distR="0" wp14:anchorId="4CA4A02F" wp14:editId="014B11AD">
            <wp:extent cx="674915" cy="674915"/>
            <wp:effectExtent l="0" t="0" r="0" b="0"/>
            <wp:docPr id="31" name="Grafik 31" descr="C:\Users\Arben\AppData\Local\Microsoft\Windows\INetCacheContent.Word\logo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ben\AppData\Local\Microsoft\Windows\INetCacheContent.Word\logo_squa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837" cy="676837"/>
                    </a:xfrm>
                    <a:prstGeom prst="rect">
                      <a:avLst/>
                    </a:prstGeom>
                    <a:noFill/>
                    <a:ln>
                      <a:noFill/>
                    </a:ln>
                  </pic:spPr>
                </pic:pic>
              </a:graphicData>
            </a:graphic>
          </wp:inline>
        </w:drawing>
      </w:r>
    </w:ins>
    <w:ins w:id="51" w:author="Matthias Kaderli" w:date="2016-09-30T07:44:00Z">
      <w:del w:id="52" w:author="Arben Shabani" w:date="2016-10-03T08:53:00Z">
        <w:r w:rsidRPr="00BB790F" w:rsidDel="00ED1ED4">
          <w:rPr>
            <w:noProof/>
            <w:lang w:eastAsia="de-CH"/>
          </w:rPr>
          <w:drawing>
            <wp:inline distT="0" distB="0" distL="0" distR="0" wp14:anchorId="5E90CC80" wp14:editId="7A2953A3">
              <wp:extent cx="637954" cy="637954"/>
              <wp:effectExtent l="0" t="0" r="0" b="0"/>
              <wp:docPr id="32" name="Grafik 32" descr="C:\Users\Matthias.Kaderli\Dropbox\PSIT3\Projektskizze\geroids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Kaderli\Dropbox\PSIT3\Projektskizze\geroids_squar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643" cy="640643"/>
                      </a:xfrm>
                      <a:prstGeom prst="rect">
                        <a:avLst/>
                      </a:prstGeom>
                      <a:noFill/>
                      <a:ln>
                        <a:noFill/>
                      </a:ln>
                    </pic:spPr>
                  </pic:pic>
                </a:graphicData>
              </a:graphic>
            </wp:inline>
          </w:drawing>
        </w:r>
      </w:del>
    </w:ins>
    <w:del w:id="53" w:author="Matthias Kaderli" w:date="2016-09-30T07:42:00Z">
      <w:r w:rsidDel="00D618CE">
        <w:rPr>
          <w:noProof/>
          <w:lang w:eastAsia="de-CH"/>
        </w:rPr>
        <w:drawing>
          <wp:inline distT="0" distB="0" distL="0" distR="0" wp14:anchorId="15DC19DE" wp14:editId="37D9251A">
            <wp:extent cx="1120140" cy="607449"/>
            <wp:effectExtent l="0" t="0" r="3810" b="2540"/>
            <wp:docPr id="33" name="Grafik 33" descr="https://www.zhaw.ch/storage/engineering/ueber-uns/medien/Logo-School-of-Engineering-Deut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haw.ch/storage/engineering/ueber-uns/medien/Logo-School-of-Engineering-Deutsch.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23495" cy="609268"/>
                    </a:xfrm>
                    <a:prstGeom prst="rect">
                      <a:avLst/>
                    </a:prstGeom>
                    <a:noFill/>
                    <a:ln>
                      <a:noFill/>
                    </a:ln>
                  </pic:spPr>
                </pic:pic>
              </a:graphicData>
            </a:graphic>
          </wp:inline>
        </w:drawing>
      </w:r>
    </w:del>
    <w:ins w:id="54" w:author="Arben Shabani" w:date="2016-09-29T16:37:00Z">
      <w:r>
        <w:tab/>
      </w:r>
      <w:r>
        <w:tab/>
        <w:t>PSIT3 – Gruppe 01</w:t>
      </w:r>
    </w:ins>
  </w:p>
  <w:p w14:paraId="7107F3C1" w14:textId="77777777" w:rsidR="00212487" w:rsidRDefault="00212487">
    <w:pPr>
      <w:pStyle w:val="Kopfzeile"/>
    </w:pPr>
    <w:ins w:id="55" w:author="Arben Shabani" w:date="2016-09-29T15:36:00Z">
      <w:r>
        <w:tab/>
      </w:r>
      <w:r>
        <w:tab/>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D40EE" w14:textId="4C4E067E" w:rsidR="00212487" w:rsidRDefault="00212487">
    <w:pPr>
      <w:pStyle w:val="Kopfzeile"/>
      <w:tabs>
        <w:tab w:val="clear" w:pos="4536"/>
        <w:tab w:val="clear" w:pos="9072"/>
        <w:tab w:val="right" w:pos="14287"/>
      </w:tabs>
      <w:pPrChange w:id="70" w:author="Matthias Kaderli" w:date="2016-10-03T20:10:00Z">
        <w:pPr>
          <w:pStyle w:val="Kopfzeile"/>
        </w:pPr>
      </w:pPrChange>
    </w:pPr>
    <w:ins w:id="71" w:author="Matthias Kaderli" w:date="2016-10-03T20:09:00Z">
      <w:r>
        <w:rPr>
          <w:noProof/>
          <w:lang w:eastAsia="de-CH"/>
        </w:rPr>
        <w:drawing>
          <wp:inline distT="0" distB="0" distL="0" distR="0" wp14:anchorId="1DA70309" wp14:editId="2B2C2A6A">
            <wp:extent cx="674915" cy="674915"/>
            <wp:effectExtent l="0" t="0" r="0" b="0"/>
            <wp:docPr id="34" name="Grafik 34" descr="C:\Users\Arben\AppData\Local\Microsoft\Windows\INetCacheContent.Word\logo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ben\AppData\Local\Microsoft\Windows\INetCacheContent.Word\logo_squar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4915" cy="674915"/>
                    </a:xfrm>
                    <a:prstGeom prst="rect">
                      <a:avLst/>
                    </a:prstGeom>
                    <a:noFill/>
                    <a:ln>
                      <a:noFill/>
                    </a:ln>
                  </pic:spPr>
                </pic:pic>
              </a:graphicData>
            </a:graphic>
          </wp:inline>
        </w:drawing>
      </w:r>
    </w:ins>
    <w:ins w:id="72" w:author="Matthias Kaderli" w:date="2016-10-03T20:10:00Z">
      <w:r>
        <w:tab/>
        <w:t>PSIT3 – Gruppe 01</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3DEE"/>
    <w:multiLevelType w:val="hybridMultilevel"/>
    <w:tmpl w:val="5C5A690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537732F"/>
    <w:multiLevelType w:val="hybridMultilevel"/>
    <w:tmpl w:val="E520B7B0"/>
    <w:lvl w:ilvl="0" w:tplc="91C600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F420C63"/>
    <w:multiLevelType w:val="hybridMultilevel"/>
    <w:tmpl w:val="BDC84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ben Shabani">
    <w15:presenceInfo w15:providerId="Windows Live" w15:userId="688b6274c8027c5c"/>
  </w15:person>
  <w15:person w15:author="valentin bossi">
    <w15:presenceInfo w15:providerId="Windows Live" w15:userId="3331eb6bdfb9bbac"/>
  </w15:person>
  <w15:person w15:author="Matthias Kaderli">
    <w15:presenceInfo w15:providerId="Windows Live" w15:userId="91b5dcc5b6d6e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3B"/>
    <w:rsid w:val="0002013C"/>
    <w:rsid w:val="00022D91"/>
    <w:rsid w:val="00023DA9"/>
    <w:rsid w:val="00084473"/>
    <w:rsid w:val="00084B12"/>
    <w:rsid w:val="00086C7B"/>
    <w:rsid w:val="00091451"/>
    <w:rsid w:val="000A7135"/>
    <w:rsid w:val="000B101A"/>
    <w:rsid w:val="000D34F8"/>
    <w:rsid w:val="000D66F8"/>
    <w:rsid w:val="000F5008"/>
    <w:rsid w:val="000F724A"/>
    <w:rsid w:val="00101E51"/>
    <w:rsid w:val="0013057A"/>
    <w:rsid w:val="00143A88"/>
    <w:rsid w:val="001501BB"/>
    <w:rsid w:val="00174455"/>
    <w:rsid w:val="00175AAB"/>
    <w:rsid w:val="00177881"/>
    <w:rsid w:val="00182EEA"/>
    <w:rsid w:val="00192EDE"/>
    <w:rsid w:val="0019677E"/>
    <w:rsid w:val="001A7A5F"/>
    <w:rsid w:val="001C61C9"/>
    <w:rsid w:val="001C702D"/>
    <w:rsid w:val="001E0406"/>
    <w:rsid w:val="001E4BB5"/>
    <w:rsid w:val="001E7E52"/>
    <w:rsid w:val="002112E4"/>
    <w:rsid w:val="00212487"/>
    <w:rsid w:val="002166C0"/>
    <w:rsid w:val="00220203"/>
    <w:rsid w:val="00235EA9"/>
    <w:rsid w:val="00247676"/>
    <w:rsid w:val="002B0F3D"/>
    <w:rsid w:val="002F0CA6"/>
    <w:rsid w:val="00306668"/>
    <w:rsid w:val="00320C36"/>
    <w:rsid w:val="00354105"/>
    <w:rsid w:val="003D7217"/>
    <w:rsid w:val="003F7600"/>
    <w:rsid w:val="003F78F9"/>
    <w:rsid w:val="00415434"/>
    <w:rsid w:val="00437C90"/>
    <w:rsid w:val="004651B9"/>
    <w:rsid w:val="0047281D"/>
    <w:rsid w:val="004A34F9"/>
    <w:rsid w:val="004A54C9"/>
    <w:rsid w:val="004A713C"/>
    <w:rsid w:val="004C028B"/>
    <w:rsid w:val="004E64C3"/>
    <w:rsid w:val="004E739A"/>
    <w:rsid w:val="004F541F"/>
    <w:rsid w:val="00501195"/>
    <w:rsid w:val="00513490"/>
    <w:rsid w:val="00527652"/>
    <w:rsid w:val="005453F8"/>
    <w:rsid w:val="005612CD"/>
    <w:rsid w:val="005B73DA"/>
    <w:rsid w:val="005C06B7"/>
    <w:rsid w:val="005E596E"/>
    <w:rsid w:val="005E7D8F"/>
    <w:rsid w:val="0063405B"/>
    <w:rsid w:val="00664DFB"/>
    <w:rsid w:val="006B40D9"/>
    <w:rsid w:val="006E229B"/>
    <w:rsid w:val="006F3FF4"/>
    <w:rsid w:val="006F5CC6"/>
    <w:rsid w:val="006F7290"/>
    <w:rsid w:val="00746278"/>
    <w:rsid w:val="00760F52"/>
    <w:rsid w:val="007701D8"/>
    <w:rsid w:val="00770B68"/>
    <w:rsid w:val="00795E46"/>
    <w:rsid w:val="007A1744"/>
    <w:rsid w:val="007B046E"/>
    <w:rsid w:val="007C4AE5"/>
    <w:rsid w:val="007C707D"/>
    <w:rsid w:val="007D0BD4"/>
    <w:rsid w:val="0080354E"/>
    <w:rsid w:val="0081160A"/>
    <w:rsid w:val="00813565"/>
    <w:rsid w:val="0082154C"/>
    <w:rsid w:val="008402BE"/>
    <w:rsid w:val="00872699"/>
    <w:rsid w:val="008749E0"/>
    <w:rsid w:val="00897B37"/>
    <w:rsid w:val="008A7B51"/>
    <w:rsid w:val="008E3715"/>
    <w:rsid w:val="009052FC"/>
    <w:rsid w:val="00907B66"/>
    <w:rsid w:val="00911F3F"/>
    <w:rsid w:val="00930F42"/>
    <w:rsid w:val="00931B60"/>
    <w:rsid w:val="00940853"/>
    <w:rsid w:val="00942842"/>
    <w:rsid w:val="00945AAB"/>
    <w:rsid w:val="00945F01"/>
    <w:rsid w:val="00952F7A"/>
    <w:rsid w:val="00974AD6"/>
    <w:rsid w:val="00991F97"/>
    <w:rsid w:val="009A60DA"/>
    <w:rsid w:val="009D4ADC"/>
    <w:rsid w:val="009D543C"/>
    <w:rsid w:val="00A23499"/>
    <w:rsid w:val="00A256C2"/>
    <w:rsid w:val="00A31C68"/>
    <w:rsid w:val="00A45471"/>
    <w:rsid w:val="00A50599"/>
    <w:rsid w:val="00AA5CBE"/>
    <w:rsid w:val="00AB48B2"/>
    <w:rsid w:val="00AB6AE5"/>
    <w:rsid w:val="00AB77A8"/>
    <w:rsid w:val="00B05A30"/>
    <w:rsid w:val="00B069FF"/>
    <w:rsid w:val="00B11D52"/>
    <w:rsid w:val="00B3072A"/>
    <w:rsid w:val="00B70CAD"/>
    <w:rsid w:val="00B76CFC"/>
    <w:rsid w:val="00B77E7D"/>
    <w:rsid w:val="00BA00AE"/>
    <w:rsid w:val="00BA63A0"/>
    <w:rsid w:val="00BB790F"/>
    <w:rsid w:val="00BC2F5F"/>
    <w:rsid w:val="00BC6A1C"/>
    <w:rsid w:val="00BC715C"/>
    <w:rsid w:val="00BE59DD"/>
    <w:rsid w:val="00BF3DB5"/>
    <w:rsid w:val="00C0511B"/>
    <w:rsid w:val="00C07506"/>
    <w:rsid w:val="00C1652C"/>
    <w:rsid w:val="00C72C71"/>
    <w:rsid w:val="00CA1ED6"/>
    <w:rsid w:val="00CC41AB"/>
    <w:rsid w:val="00CD0C4E"/>
    <w:rsid w:val="00CD4950"/>
    <w:rsid w:val="00CF44DE"/>
    <w:rsid w:val="00D00C64"/>
    <w:rsid w:val="00D03819"/>
    <w:rsid w:val="00D334E3"/>
    <w:rsid w:val="00D618CE"/>
    <w:rsid w:val="00D72A12"/>
    <w:rsid w:val="00D902AF"/>
    <w:rsid w:val="00DB288B"/>
    <w:rsid w:val="00DC53D5"/>
    <w:rsid w:val="00DD2FB6"/>
    <w:rsid w:val="00DD5322"/>
    <w:rsid w:val="00DE269E"/>
    <w:rsid w:val="00DE6273"/>
    <w:rsid w:val="00E35877"/>
    <w:rsid w:val="00E40424"/>
    <w:rsid w:val="00E51D74"/>
    <w:rsid w:val="00ED1ED4"/>
    <w:rsid w:val="00ED238A"/>
    <w:rsid w:val="00ED47A9"/>
    <w:rsid w:val="00ED4A8D"/>
    <w:rsid w:val="00ED7BBC"/>
    <w:rsid w:val="00EE2448"/>
    <w:rsid w:val="00EE5BF7"/>
    <w:rsid w:val="00EF249C"/>
    <w:rsid w:val="00EF57C4"/>
    <w:rsid w:val="00F11C03"/>
    <w:rsid w:val="00F14AF7"/>
    <w:rsid w:val="00F21AA0"/>
    <w:rsid w:val="00F21EC3"/>
    <w:rsid w:val="00F25FEB"/>
    <w:rsid w:val="00F32AD7"/>
    <w:rsid w:val="00F3550D"/>
    <w:rsid w:val="00F46120"/>
    <w:rsid w:val="00FC463B"/>
    <w:rsid w:val="00FD6009"/>
    <w:rsid w:val="00FF4D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AAC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5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6F3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70CAD"/>
    <w:pPr>
      <w:spacing w:after="0" w:line="240" w:lineRule="auto"/>
    </w:pPr>
  </w:style>
  <w:style w:type="paragraph" w:styleId="Kopfzeile">
    <w:name w:val="header"/>
    <w:basedOn w:val="Standard"/>
    <w:link w:val="KopfzeileZchn"/>
    <w:uiPriority w:val="99"/>
    <w:unhideWhenUsed/>
    <w:rsid w:val="00182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EEA"/>
  </w:style>
  <w:style w:type="paragraph" w:styleId="Fuzeile">
    <w:name w:val="footer"/>
    <w:basedOn w:val="Standard"/>
    <w:link w:val="FuzeileZchn"/>
    <w:uiPriority w:val="99"/>
    <w:unhideWhenUsed/>
    <w:rsid w:val="00182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EEA"/>
  </w:style>
  <w:style w:type="character" w:customStyle="1" w:styleId="berschrift1Zchn">
    <w:name w:val="Überschrift 1 Zchn"/>
    <w:basedOn w:val="Absatz-Standardschriftart"/>
    <w:link w:val="berschrift1"/>
    <w:uiPriority w:val="9"/>
    <w:rsid w:val="00E3587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35877"/>
    <w:pPr>
      <w:outlineLvl w:val="9"/>
    </w:pPr>
    <w:rPr>
      <w:lang w:eastAsia="de-CH"/>
    </w:rPr>
  </w:style>
  <w:style w:type="paragraph" w:styleId="Verzeichnis1">
    <w:name w:val="toc 1"/>
    <w:basedOn w:val="Standard"/>
    <w:next w:val="Standard"/>
    <w:autoRedefine/>
    <w:uiPriority w:val="39"/>
    <w:unhideWhenUsed/>
    <w:rsid w:val="00E35877"/>
    <w:pPr>
      <w:spacing w:after="100"/>
    </w:pPr>
  </w:style>
  <w:style w:type="paragraph" w:styleId="Verzeichnis2">
    <w:name w:val="toc 2"/>
    <w:basedOn w:val="Standard"/>
    <w:next w:val="Standard"/>
    <w:autoRedefine/>
    <w:uiPriority w:val="39"/>
    <w:unhideWhenUsed/>
    <w:rsid w:val="00E35877"/>
    <w:pPr>
      <w:spacing w:after="100"/>
      <w:ind w:left="220"/>
    </w:pPr>
  </w:style>
  <w:style w:type="character" w:styleId="Hyperlink">
    <w:name w:val="Hyperlink"/>
    <w:basedOn w:val="Absatz-Standardschriftart"/>
    <w:uiPriority w:val="99"/>
    <w:unhideWhenUsed/>
    <w:rsid w:val="00E35877"/>
    <w:rPr>
      <w:color w:val="0563C1" w:themeColor="hyperlink"/>
      <w:u w:val="single"/>
    </w:rPr>
  </w:style>
  <w:style w:type="paragraph" w:styleId="Sprechblasentext">
    <w:name w:val="Balloon Text"/>
    <w:basedOn w:val="Standard"/>
    <w:link w:val="SprechblasentextZchn"/>
    <w:uiPriority w:val="99"/>
    <w:semiHidden/>
    <w:unhideWhenUsed/>
    <w:rsid w:val="000F50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F5008"/>
    <w:rPr>
      <w:rFonts w:ascii="Segoe UI" w:hAnsi="Segoe UI" w:cs="Segoe UI"/>
      <w:sz w:val="18"/>
      <w:szCs w:val="18"/>
    </w:rPr>
  </w:style>
  <w:style w:type="character" w:customStyle="1" w:styleId="berschrift3Zchn">
    <w:name w:val="Überschrift 3 Zchn"/>
    <w:basedOn w:val="Absatz-Standardschriftart"/>
    <w:link w:val="berschrift3"/>
    <w:uiPriority w:val="9"/>
    <w:semiHidden/>
    <w:rsid w:val="006F3FF4"/>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7C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14AF7"/>
    <w:rPr>
      <w:sz w:val="18"/>
      <w:szCs w:val="18"/>
    </w:rPr>
  </w:style>
  <w:style w:type="paragraph" w:styleId="Kommentartext">
    <w:name w:val="annotation text"/>
    <w:basedOn w:val="Standard"/>
    <w:link w:val="KommentartextZchn"/>
    <w:uiPriority w:val="99"/>
    <w:semiHidden/>
    <w:unhideWhenUsed/>
    <w:rsid w:val="00F14AF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14AF7"/>
    <w:rPr>
      <w:sz w:val="24"/>
      <w:szCs w:val="24"/>
    </w:rPr>
  </w:style>
  <w:style w:type="paragraph" w:styleId="Kommentarthema">
    <w:name w:val="annotation subject"/>
    <w:basedOn w:val="Kommentartext"/>
    <w:next w:val="Kommentartext"/>
    <w:link w:val="KommentarthemaZchn"/>
    <w:uiPriority w:val="99"/>
    <w:semiHidden/>
    <w:unhideWhenUsed/>
    <w:rsid w:val="00F14AF7"/>
    <w:rPr>
      <w:b/>
      <w:bCs/>
      <w:sz w:val="20"/>
      <w:szCs w:val="20"/>
    </w:rPr>
  </w:style>
  <w:style w:type="character" w:customStyle="1" w:styleId="KommentarthemaZchn">
    <w:name w:val="Kommentarthema Zchn"/>
    <w:basedOn w:val="KommentartextZchn"/>
    <w:link w:val="Kommentarthema"/>
    <w:uiPriority w:val="99"/>
    <w:semiHidden/>
    <w:rsid w:val="00F14A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4658">
      <w:bodyDiv w:val="1"/>
      <w:marLeft w:val="0"/>
      <w:marRight w:val="0"/>
      <w:marTop w:val="0"/>
      <w:marBottom w:val="0"/>
      <w:divBdr>
        <w:top w:val="none" w:sz="0" w:space="0" w:color="auto"/>
        <w:left w:val="none" w:sz="0" w:space="0" w:color="auto"/>
        <w:bottom w:val="none" w:sz="0" w:space="0" w:color="auto"/>
        <w:right w:val="none" w:sz="0" w:space="0" w:color="auto"/>
      </w:divBdr>
    </w:div>
    <w:div w:id="364405785">
      <w:bodyDiv w:val="1"/>
      <w:marLeft w:val="0"/>
      <w:marRight w:val="0"/>
      <w:marTop w:val="0"/>
      <w:marBottom w:val="0"/>
      <w:divBdr>
        <w:top w:val="none" w:sz="0" w:space="0" w:color="auto"/>
        <w:left w:val="none" w:sz="0" w:space="0" w:color="auto"/>
        <w:bottom w:val="none" w:sz="0" w:space="0" w:color="auto"/>
        <w:right w:val="none" w:sz="0" w:space="0" w:color="auto"/>
      </w:divBdr>
    </w:div>
    <w:div w:id="15509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E1664-25BA-449E-A591-6A53CACA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1797</Words>
  <Characters>11323</Characters>
  <Application>Microsoft Office Word</Application>
  <DocSecurity>0</DocSecurity>
  <Lines>94</Lines>
  <Paragraphs>26</Paragraphs>
  <ScaleCrop>false</ScaleCrop>
  <HeadingPairs>
    <vt:vector size="4" baseType="variant">
      <vt:variant>
        <vt:lpstr>Titel</vt:lpstr>
      </vt:variant>
      <vt:variant>
        <vt:i4>1</vt:i4>
      </vt:variant>
      <vt:variant>
        <vt:lpstr>Headings</vt:lpstr>
      </vt:variant>
      <vt:variant>
        <vt:i4>38</vt:i4>
      </vt:variant>
    </vt:vector>
  </HeadingPairs>
  <TitlesOfParts>
    <vt:vector size="39" baseType="lpstr">
      <vt:lpstr/>
      <vt:lpstr/>
      <vt:lpstr/>
      <vt:lpstr/>
      <vt:lpstr/>
      <vt:lpstr/>
      <vt:lpstr/>
      <vt:lpstr/>
      <vt:lpstr/>
      <vt:lpstr/>
      <vt:lpstr/>
      <vt:lpstr/>
      <vt:lpstr/>
      <vt:lpstr/>
      <vt:lpstr/>
      <vt:lpstr/>
      <vt:lpstr/>
      <vt:lpstr/>
      <vt:lpstr/>
      <vt:lpstr/>
      <vt:lpstr/>
      <vt:lpstr/>
      <vt:lpstr/>
      <vt:lpstr/>
      <vt:lpstr/>
      <vt:lpstr/>
      <vt:lpstr/>
      <vt:lpstr>1. Ausgangslage</vt:lpstr>
      <vt:lpstr>2. Idee</vt:lpstr>
      <vt:lpstr>3. Kundenutzen </vt:lpstr>
      <vt:lpstr>4. Stand der Technik/Konkurrenzanalyse</vt:lpstr>
      <vt:lpstr>5. Hauptanwendungsfall</vt:lpstr>
      <vt:lpstr>6. Weitere Anforderungen</vt:lpstr>
      <vt:lpstr>7. Ressourcen</vt:lpstr>
      <vt:lpstr/>
      <vt:lpstr>8. Risiken</vt:lpstr>
      <vt:lpstr>    9.1 Use-Cases</vt:lpstr>
      <vt:lpstr>    </vt:lpstr>
      <vt:lpstr>10. Wirtschaftlichkeit</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Arben Shabani</cp:lastModifiedBy>
  <cp:revision>27</cp:revision>
  <cp:lastPrinted>2016-10-03T21:02:00Z</cp:lastPrinted>
  <dcterms:created xsi:type="dcterms:W3CDTF">2016-09-27T16:52:00Z</dcterms:created>
  <dcterms:modified xsi:type="dcterms:W3CDTF">2016-10-04T10:09:00Z</dcterms:modified>
</cp:coreProperties>
</file>